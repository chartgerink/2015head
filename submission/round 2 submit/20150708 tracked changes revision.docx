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4BB12" w14:textId="77777777" w:rsidR="00000000" w:rsidRPr="00514F1E" w:rsidRDefault="00936B5D" w:rsidP="00A823CC">
      <w:pPr>
        <w:keepLines/>
        <w:spacing w:before="120" w:after="120" w:line="480" w:lineRule="auto"/>
        <w:jc w:val="left"/>
        <w:rPr>
          <w:sz w:val="28"/>
          <w:szCs w:val="24"/>
        </w:rPr>
        <w:pPrChange w:id="0" w:author="C.H.J. Hartgerink" w:date="2015-07-08T19:26:00Z">
          <w:pPr>
            <w:keepLines/>
            <w:spacing w:line="480" w:lineRule="auto"/>
            <w:jc w:val="left"/>
          </w:pPr>
        </w:pPrChange>
      </w:pPr>
      <w:r w:rsidRPr="00514F1E">
        <w:rPr>
          <w:b/>
          <w:bCs/>
          <w:sz w:val="36"/>
          <w:szCs w:val="34"/>
        </w:rPr>
        <w:t>Reanalyzing Head et al. (2015): No widespread p-hacking after all?</w:t>
      </w:r>
      <w:r w:rsidRPr="00514F1E">
        <w:rPr>
          <w:sz w:val="36"/>
          <w:szCs w:val="34"/>
        </w:rPr>
        <w:t xml:space="preserve"> </w:t>
      </w:r>
      <w:r w:rsidRPr="00514F1E">
        <w:rPr>
          <w:sz w:val="28"/>
          <w:szCs w:val="24"/>
        </w:rPr>
        <w:t xml:space="preserve"> </w:t>
      </w:r>
    </w:p>
    <w:p w14:paraId="3E497C34" w14:textId="77777777" w:rsidR="00514F1E" w:rsidRDefault="00514F1E" w:rsidP="00A823CC">
      <w:pPr>
        <w:keepLines/>
        <w:spacing w:line="480" w:lineRule="auto"/>
        <w:jc w:val="left"/>
        <w:rPr>
          <w:sz w:val="24"/>
          <w:szCs w:val="24"/>
        </w:rPr>
      </w:pPr>
      <w:r>
        <w:rPr>
          <w:sz w:val="24"/>
          <w:szCs w:val="24"/>
        </w:rPr>
        <w:t>C.H.J. Hartgerink</w:t>
      </w:r>
      <w:r>
        <w:rPr>
          <w:sz w:val="24"/>
          <w:szCs w:val="24"/>
        </w:rPr>
        <w:fldChar w:fldCharType="begin"/>
      </w:r>
      <w:r>
        <w:rPr>
          <w:sz w:val="24"/>
          <w:szCs w:val="24"/>
        </w:rPr>
        <w:instrText xml:space="preserve"> EQ \s\up5(</w:instrText>
      </w:r>
      <w:r>
        <w:rPr>
          <w:sz w:val="16"/>
          <w:szCs w:val="16"/>
        </w:rPr>
        <w:instrText>1</w:instrText>
      </w:r>
      <w:r>
        <w:rPr>
          <w:sz w:val="24"/>
          <w:szCs w:val="24"/>
        </w:rPr>
        <w:instrText>)</w:instrText>
      </w:r>
      <w:r>
        <w:rPr>
          <w:sz w:val="24"/>
          <w:szCs w:val="24"/>
        </w:rPr>
        <w:fldChar w:fldCharType="end"/>
      </w:r>
    </w:p>
    <w:p w14:paraId="242EA87D" w14:textId="77777777" w:rsidR="00514F1E" w:rsidRDefault="00514F1E" w:rsidP="00A823CC">
      <w:pPr>
        <w:keepLines/>
        <w:spacing w:line="480" w:lineRule="auto"/>
        <w:jc w:val="left"/>
        <w:rPr>
          <w:sz w:val="24"/>
          <w:szCs w:val="24"/>
        </w:rPr>
      </w:pPr>
      <w:r>
        <w:rPr>
          <w:b/>
          <w:bCs/>
          <w:sz w:val="24"/>
          <w:szCs w:val="24"/>
        </w:rPr>
        <w:t>1</w:t>
      </w:r>
      <w:r>
        <w:rPr>
          <w:sz w:val="24"/>
          <w:szCs w:val="24"/>
        </w:rPr>
        <w:t xml:space="preserve"> Department of Methodology and Statistics, </w:t>
      </w:r>
      <w:r w:rsidRPr="009159AB">
        <w:rPr>
          <w:sz w:val="24"/>
          <w:szCs w:val="24"/>
        </w:rPr>
        <w:t>Tilburg University,</w:t>
      </w:r>
      <w:r>
        <w:rPr>
          <w:sz w:val="24"/>
          <w:szCs w:val="24"/>
        </w:rPr>
        <w:t xml:space="preserve"> Tilburg, </w:t>
      </w:r>
      <w:r w:rsidRPr="009159AB">
        <w:rPr>
          <w:sz w:val="24"/>
          <w:szCs w:val="24"/>
        </w:rPr>
        <w:t>the Netherlands</w:t>
      </w:r>
      <w:r>
        <w:rPr>
          <w:sz w:val="24"/>
          <w:szCs w:val="24"/>
        </w:rPr>
        <w:t xml:space="preserve"> </w:t>
      </w:r>
    </w:p>
    <w:p w14:paraId="2D0295D5" w14:textId="77777777" w:rsidR="00514F1E" w:rsidRDefault="00514F1E" w:rsidP="00A823CC">
      <w:pPr>
        <w:keepLines/>
        <w:spacing w:line="480" w:lineRule="auto"/>
        <w:jc w:val="left"/>
        <w:rPr>
          <w:sz w:val="24"/>
          <w:szCs w:val="24"/>
        </w:rPr>
      </w:pPr>
    </w:p>
    <w:p w14:paraId="573ADEB9" w14:textId="77777777" w:rsidR="00514F1E" w:rsidRDefault="00514F1E" w:rsidP="00A823CC">
      <w:pPr>
        <w:spacing w:line="480" w:lineRule="auto"/>
        <w:jc w:val="left"/>
        <w:rPr>
          <w:sz w:val="24"/>
          <w:szCs w:val="24"/>
        </w:rPr>
      </w:pPr>
      <w:r>
        <w:rPr>
          <w:sz w:val="24"/>
          <w:szCs w:val="24"/>
        </w:rPr>
        <w:t>*Corresponding author</w:t>
      </w:r>
    </w:p>
    <w:p w14:paraId="087F50F4" w14:textId="77777777" w:rsidR="00514F1E" w:rsidRDefault="00514F1E" w:rsidP="00A823CC">
      <w:pPr>
        <w:keepLines/>
        <w:spacing w:line="480" w:lineRule="auto"/>
        <w:jc w:val="left"/>
        <w:rPr>
          <w:sz w:val="24"/>
          <w:szCs w:val="24"/>
        </w:rPr>
      </w:pPr>
      <w:r>
        <w:rPr>
          <w:sz w:val="24"/>
          <w:szCs w:val="24"/>
        </w:rPr>
        <w:t xml:space="preserve">E-mail: </w:t>
      </w:r>
      <w:hyperlink r:id="rId8" w:history="1">
        <w:r w:rsidRPr="00044120">
          <w:rPr>
            <w:rStyle w:val="Hyperlink"/>
            <w:sz w:val="24"/>
            <w:szCs w:val="24"/>
          </w:rPr>
          <w:t>c.h.j.hartgerink@tilburguniversity.edu</w:t>
        </w:r>
      </w:hyperlink>
      <w:r>
        <w:rPr>
          <w:sz w:val="24"/>
          <w:szCs w:val="24"/>
        </w:rPr>
        <w:t xml:space="preserve"> </w:t>
      </w:r>
    </w:p>
    <w:p w14:paraId="175149C7" w14:textId="77777777" w:rsidR="00000000" w:rsidRPr="00514F1E" w:rsidRDefault="00936B5D">
      <w:pPr>
        <w:keepLines/>
        <w:spacing w:before="120" w:after="120"/>
        <w:jc w:val="left"/>
        <w:rPr>
          <w:sz w:val="24"/>
          <w:szCs w:val="24"/>
        </w:rPr>
        <w:pPrChange w:id="1" w:author="C.H.J. Hartgerink" w:date="2015-07-08T19:26:00Z">
          <w:pPr>
            <w:keepLines/>
            <w:spacing w:line="480" w:lineRule="auto"/>
            <w:jc w:val="left"/>
          </w:pPr>
        </w:pPrChange>
      </w:pPr>
    </w:p>
    <w:p w14:paraId="0C9EE148" w14:textId="77777777" w:rsidR="009F07A0" w:rsidRDefault="009F07A0" w:rsidP="009F07A0">
      <w:pPr>
        <w:keepLines/>
        <w:jc w:val="left"/>
        <w:rPr>
          <w:del w:id="2" w:author="C.H.J. Hartgerink" w:date="2015-07-08T19:26:00Z"/>
          <w:sz w:val="24"/>
          <w:szCs w:val="24"/>
        </w:rPr>
      </w:pPr>
    </w:p>
    <w:p w14:paraId="24B52C8F" w14:textId="77777777" w:rsidR="00CD0CB9" w:rsidRPr="009F07A0" w:rsidRDefault="00936B5D" w:rsidP="009F07A0">
      <w:pPr>
        <w:spacing w:line="480" w:lineRule="auto"/>
        <w:ind w:firstLine="300"/>
        <w:jc w:val="left"/>
        <w:rPr>
          <w:del w:id="3" w:author="C.H.J. Hartgerink" w:date="2015-07-08T19:26:00Z"/>
          <w:sz w:val="24"/>
        </w:rPr>
      </w:pPr>
      <w:r w:rsidRPr="00514F1E">
        <w:rPr>
          <w:sz w:val="24"/>
          <w:szCs w:val="24"/>
        </w:rPr>
        <w:t>Megan Head and colleagues</w:t>
      </w:r>
      <w:ins w:id="4" w:author="C.H.J. Hartgerink" w:date="2015-07-08T19:26:00Z">
        <w:r w:rsidRPr="00514F1E">
          <w:rPr>
            <w:sz w:val="24"/>
            <w:szCs w:val="24"/>
          </w:rPr>
          <w:t xml:space="preserve"> [</w:t>
        </w:r>
        <w:r w:rsidRPr="00514F1E">
          <w:rPr>
            <w:sz w:val="24"/>
            <w:szCs w:val="24"/>
          </w:rPr>
          <w:fldChar w:fldCharType="begin"/>
        </w:r>
        <w:r w:rsidRPr="00514F1E">
          <w:rPr>
            <w:sz w:val="24"/>
            <w:szCs w:val="24"/>
          </w:rPr>
          <w:instrText xml:space="preserve">REF BIB_Head_2015 \* MERGEFORMAT </w:instrText>
        </w:r>
        <w:r w:rsidRPr="00514F1E">
          <w:rPr>
            <w:sz w:val="24"/>
            <w:szCs w:val="24"/>
          </w:rPr>
          <w:fldChar w:fldCharType="separate"/>
        </w:r>
        <w:r w:rsidR="0079633C" w:rsidRPr="00A823CC">
          <w:rPr>
            <w:sz w:val="24"/>
            <w:szCs w:val="24"/>
          </w:rPr>
          <w:t>1</w:t>
        </w:r>
        <w:r w:rsidRPr="00514F1E">
          <w:rPr>
            <w:sz w:val="24"/>
            <w:szCs w:val="24"/>
          </w:rPr>
          <w:fldChar w:fldCharType="end"/>
        </w:r>
        <w:r w:rsidRPr="00514F1E">
          <w:rPr>
            <w:sz w:val="24"/>
            <w:szCs w:val="24"/>
          </w:rPr>
          <w:t>]</w:t>
        </w:r>
      </w:ins>
      <w:r w:rsidRPr="00514F1E">
        <w:rPr>
          <w:sz w:val="24"/>
          <w:szCs w:val="24"/>
        </w:rPr>
        <w:t xml:space="preserve"> provide a large collection of p-values that, from their perspective, indicates widespread statistical significance seeking (i.e., p-hac</w:t>
      </w:r>
      <w:r w:rsidRPr="00514F1E">
        <w:rPr>
          <w:sz w:val="24"/>
          <w:szCs w:val="24"/>
        </w:rPr>
        <w:t xml:space="preserve">king) throughout the sciences. The analyses that form the basis of their conclusions operate on the tenet that p-hacked papers show p-value distributions that are left skew </w:t>
      </w:r>
      <w:del w:id="5" w:author="C.H.J. Hartgerink" w:date="2015-07-08T19:26:00Z">
        <w:r w:rsidR="00CD0CB9" w:rsidRPr="009F07A0">
          <w:rPr>
            <w:sz w:val="24"/>
          </w:rPr>
          <w:delText>under</w:delText>
        </w:r>
      </w:del>
      <w:ins w:id="6" w:author="C.H.J. Hartgerink" w:date="2015-07-08T19:26:00Z">
        <w:r w:rsidR="0079633C">
          <w:rPr>
            <w:sz w:val="24"/>
            <w:szCs w:val="24"/>
          </w:rPr>
          <w:t>below</w:t>
        </w:r>
      </w:ins>
      <w:r w:rsidRPr="00514F1E">
        <w:rPr>
          <w:sz w:val="24"/>
          <w:szCs w:val="24"/>
        </w:rPr>
        <w:t xml:space="preserve"> .05 [</w:t>
      </w:r>
      <w:r w:rsidRPr="00514F1E">
        <w:rPr>
          <w:sz w:val="24"/>
          <w:szCs w:val="24"/>
        </w:rPr>
        <w:fldChar w:fldCharType="begin"/>
      </w:r>
      <w:r w:rsidRPr="00514F1E">
        <w:rPr>
          <w:sz w:val="24"/>
          <w:szCs w:val="24"/>
        </w:rPr>
        <w:instrText xml:space="preserve">REF BIB_Simonsohn2014 \* MERGEFORMAT </w:instrText>
      </w:r>
      <w:r w:rsidRPr="00514F1E">
        <w:rPr>
          <w:sz w:val="24"/>
          <w:szCs w:val="24"/>
        </w:rPr>
        <w:fldChar w:fldCharType="separate"/>
      </w:r>
      <w:del w:id="7" w:author="C.H.J. Hartgerink" w:date="2015-07-08T19:26:00Z">
        <w:r w:rsidR="00CD0CB9" w:rsidRPr="009F07A0">
          <w:rPr>
            <w:sz w:val="24"/>
          </w:rPr>
          <w:delText>1</w:delText>
        </w:r>
      </w:del>
      <w:ins w:id="8" w:author="C.H.J. Hartgerink" w:date="2015-07-08T19:26:00Z">
        <w:r w:rsidR="0079633C" w:rsidRPr="00A823CC">
          <w:rPr>
            <w:sz w:val="24"/>
            <w:szCs w:val="24"/>
          </w:rPr>
          <w:t>2</w:t>
        </w:r>
      </w:ins>
      <w:r w:rsidRPr="00514F1E">
        <w:rPr>
          <w:sz w:val="24"/>
          <w:szCs w:val="24"/>
        </w:rPr>
        <w:fldChar w:fldCharType="end"/>
      </w:r>
      <w:r w:rsidRPr="00514F1E">
        <w:rPr>
          <w:sz w:val="24"/>
          <w:szCs w:val="24"/>
        </w:rPr>
        <w:t>]. In this paper I evaluate the</w:t>
      </w:r>
      <w:r w:rsidRPr="00514F1E">
        <w:rPr>
          <w:sz w:val="24"/>
          <w:szCs w:val="24"/>
        </w:rPr>
        <w:t xml:space="preserve">ir selection choices and analytic strategy and show that these affect the results substantially. </w:t>
      </w:r>
    </w:p>
    <w:p w14:paraId="2488266B" w14:textId="557B3267" w:rsidR="00000000" w:rsidRPr="00514F1E" w:rsidRDefault="00CD0CB9" w:rsidP="00514F1E">
      <w:pPr>
        <w:spacing w:line="480" w:lineRule="auto"/>
        <w:ind w:firstLine="300"/>
        <w:jc w:val="left"/>
        <w:rPr>
          <w:sz w:val="24"/>
          <w:szCs w:val="24"/>
        </w:rPr>
      </w:pPr>
      <w:del w:id="9" w:author="C.H.J. Hartgerink" w:date="2015-07-08T19:26:00Z">
        <w:r w:rsidRPr="009F07A0">
          <w:rPr>
            <w:sz w:val="24"/>
          </w:rPr>
          <w:delText>I applaud their transparency in sharing both the data and analysis scripts, allowing for thorough assessment of the data analytic process and allowing alternative data analytic perspectives. In line with their original openness, I version controlled all my research efforts, allowing the assessment of my own data analytic process. Version control provides a timestamped history of the changes made to files, such as the analysis code or writing [</w:delText>
        </w:r>
        <w:r w:rsidRPr="009F07A0">
          <w:rPr>
            <w:sz w:val="24"/>
          </w:rPr>
          <w:fldChar w:fldCharType="begin"/>
        </w:r>
        <w:r w:rsidRPr="009F07A0">
          <w:rPr>
            <w:sz w:val="24"/>
          </w:rPr>
          <w:delInstrText xml:space="preserve">REF BIB_Ram2013 \* MERGEFORMAT </w:delInstrText>
        </w:r>
        <w:r w:rsidRPr="009F07A0">
          <w:rPr>
            <w:sz w:val="24"/>
          </w:rPr>
          <w:fldChar w:fldCharType="separate"/>
        </w:r>
        <w:r w:rsidRPr="009F07A0">
          <w:rPr>
            <w:sz w:val="24"/>
          </w:rPr>
          <w:delText>2</w:delText>
        </w:r>
        <w:r w:rsidRPr="009F07A0">
          <w:rPr>
            <w:sz w:val="24"/>
          </w:rPr>
          <w:fldChar w:fldCharType="end"/>
        </w:r>
        <w:r w:rsidRPr="009F07A0">
          <w:rPr>
            <w:sz w:val="24"/>
          </w:rPr>
          <w:delText xml:space="preserve">]. This is comparable to track changes, but applied to computer files. </w:delText>
        </w:r>
      </w:del>
      <w:r w:rsidR="00936B5D" w:rsidRPr="00514F1E">
        <w:rPr>
          <w:sz w:val="24"/>
          <w:szCs w:val="24"/>
        </w:rPr>
        <w:t xml:space="preserve">The version control of this paper is available at </w:t>
      </w:r>
      <w:hyperlink r:id="rId9" w:history="1">
        <w:r w:rsidR="00936B5D" w:rsidRPr="00514F1E">
          <w:rPr>
            <w:rFonts w:ascii="Courier New" w:hAnsi="Courier New" w:cs="Courier New"/>
            <w:sz w:val="24"/>
            <w:szCs w:val="24"/>
          </w:rPr>
          <w:t>https://osf.io/sxafg/</w:t>
        </w:r>
      </w:hyperlink>
      <w:r w:rsidR="00936B5D" w:rsidRPr="00514F1E">
        <w:rPr>
          <w:sz w:val="24"/>
          <w:szCs w:val="24"/>
        </w:rPr>
        <w:t>.</w:t>
      </w:r>
    </w:p>
    <w:p w14:paraId="1636A985" w14:textId="77777777" w:rsidR="00000000" w:rsidRPr="00514F1E" w:rsidRDefault="00936B5D" w:rsidP="00514F1E">
      <w:pPr>
        <w:spacing w:line="480" w:lineRule="auto"/>
        <w:ind w:firstLine="300"/>
        <w:jc w:val="left"/>
        <w:rPr>
          <w:ins w:id="10" w:author="C.H.J. Hartgerink" w:date="2015-07-08T19:26:00Z"/>
          <w:sz w:val="24"/>
          <w:szCs w:val="24"/>
        </w:rPr>
      </w:pPr>
      <w:ins w:id="11" w:author="C.H.J. Hartgerink" w:date="2015-07-08T19:26:00Z">
        <w:r w:rsidRPr="00514F1E">
          <w:rPr>
            <w:sz w:val="24"/>
            <w:szCs w:val="24"/>
          </w:rPr>
          <w:lastRenderedPageBreak/>
          <w:t>The p-value distribution of a set of heterogeneo</w:t>
        </w:r>
        <w:r w:rsidRPr="00514F1E">
          <w:rPr>
            <w:sz w:val="24"/>
            <w:szCs w:val="24"/>
          </w:rPr>
          <w:t xml:space="preserve">us results, as collected by Head et al., should be a mixture distribution of only the uniform p-value distribution under the null hypothesis </w:t>
        </w:r>
        <w:r w:rsidR="00514F1E">
          <w:rPr>
            <w:i/>
            <w:sz w:val="24"/>
            <w:szCs w:val="24"/>
          </w:rPr>
          <w:t>H</w:t>
        </w:r>
        <w:r w:rsidR="00514F1E">
          <w:rPr>
            <w:i/>
            <w:sz w:val="24"/>
            <w:szCs w:val="24"/>
            <w:vertAlign w:val="subscript"/>
          </w:rPr>
          <w:t>0</w:t>
        </w:r>
        <w:r w:rsidRPr="00514F1E">
          <w:rPr>
            <w:sz w:val="24"/>
            <w:szCs w:val="24"/>
          </w:rPr>
          <w:t xml:space="preserve"> and right-skew p-value distributions under the alternative hypothesis </w:t>
        </w:r>
        <w:r w:rsidR="00514F1E">
          <w:rPr>
            <w:i/>
            <w:sz w:val="24"/>
            <w:szCs w:val="24"/>
          </w:rPr>
          <w:t>H</w:t>
        </w:r>
        <w:r w:rsidR="00514F1E">
          <w:rPr>
            <w:i/>
            <w:sz w:val="24"/>
            <w:szCs w:val="24"/>
            <w:vertAlign w:val="subscript"/>
          </w:rPr>
          <w:t>1</w:t>
        </w:r>
        <w:r w:rsidRPr="00514F1E">
          <w:rPr>
            <w:sz w:val="24"/>
            <w:szCs w:val="24"/>
          </w:rPr>
          <w:t>. Questionab</w:t>
        </w:r>
        <w:r w:rsidRPr="00514F1E">
          <w:rPr>
            <w:sz w:val="24"/>
            <w:szCs w:val="24"/>
          </w:rPr>
          <w:t>le, p-hacking behaviors affect the p-value distribution. An example is optional stopping, which causes a peak of p-values just below .05 only if the null hypothesis is true [</w:t>
        </w:r>
        <w:r w:rsidRPr="00514F1E">
          <w:rPr>
            <w:sz w:val="24"/>
            <w:szCs w:val="24"/>
          </w:rPr>
          <w:fldChar w:fldCharType="begin"/>
        </w:r>
        <w:r w:rsidRPr="00514F1E">
          <w:rPr>
            <w:sz w:val="24"/>
            <w:szCs w:val="24"/>
          </w:rPr>
          <w:instrText xml:space="preserve">REF BIB_Lakens_2014 \* MERGEFORMAT </w:instrText>
        </w:r>
        <w:r w:rsidRPr="00514F1E">
          <w:rPr>
            <w:sz w:val="24"/>
            <w:szCs w:val="24"/>
          </w:rPr>
          <w:fldChar w:fldCharType="separate"/>
        </w:r>
        <w:r w:rsidR="0079633C" w:rsidRPr="00A823CC">
          <w:rPr>
            <w:sz w:val="24"/>
            <w:szCs w:val="24"/>
          </w:rPr>
          <w:t>3</w:t>
        </w:r>
        <w:r w:rsidRPr="00514F1E">
          <w:rPr>
            <w:sz w:val="24"/>
            <w:szCs w:val="24"/>
          </w:rPr>
          <w:fldChar w:fldCharType="end"/>
        </w:r>
        <w:r w:rsidRPr="00514F1E">
          <w:rPr>
            <w:sz w:val="24"/>
            <w:szCs w:val="24"/>
          </w:rPr>
          <w:t>].</w:t>
        </w:r>
      </w:ins>
    </w:p>
    <w:p w14:paraId="4A121434" w14:textId="77777777" w:rsidR="00000000" w:rsidRPr="00514F1E" w:rsidRDefault="00936B5D" w:rsidP="00514F1E">
      <w:pPr>
        <w:spacing w:line="480" w:lineRule="auto"/>
        <w:ind w:firstLine="300"/>
        <w:jc w:val="left"/>
        <w:rPr>
          <w:ins w:id="12" w:author="C.H.J. Hartgerink" w:date="2015-07-08T19:26:00Z"/>
          <w:sz w:val="24"/>
          <w:szCs w:val="24"/>
        </w:rPr>
      </w:pPr>
      <w:ins w:id="13" w:author="C.H.J. Hartgerink" w:date="2015-07-08T19:26:00Z">
        <w:r w:rsidRPr="00514F1E">
          <w:rPr>
            <w:sz w:val="24"/>
            <w:szCs w:val="24"/>
          </w:rPr>
          <w:t>Head et al. correctly argue that an aggr</w:t>
        </w:r>
        <w:r w:rsidRPr="00514F1E">
          <w:rPr>
            <w:sz w:val="24"/>
            <w:szCs w:val="24"/>
          </w:rPr>
          <w:t>egate p-value distribution could show a peak below .05 if optional stopping under the null, or other behaviors with similar effects, occurs frequently. Consequently, a peak below .05 (i.e., left-skew), is a sufficient condition for the presence of specific</w:t>
        </w:r>
        <w:r w:rsidRPr="00514F1E">
          <w:rPr>
            <w:sz w:val="24"/>
            <w:szCs w:val="24"/>
          </w:rPr>
          <w:t xml:space="preserve"> forms of p-hacking. However, this peak below .05 is not a necessary condition, because other types of p-hacking do not cause such a peak. For example, one might use optional stopping when there is a true effect [</w:t>
        </w:r>
        <w:r w:rsidRPr="00514F1E">
          <w:rPr>
            <w:sz w:val="24"/>
            <w:szCs w:val="24"/>
          </w:rPr>
          <w:fldChar w:fldCharType="begin"/>
        </w:r>
        <w:r w:rsidRPr="00514F1E">
          <w:rPr>
            <w:sz w:val="24"/>
            <w:szCs w:val="24"/>
          </w:rPr>
          <w:instrText xml:space="preserve">REF BIB_Lakens_2014 \* MERGEFORMAT </w:instrText>
        </w:r>
        <w:r w:rsidRPr="00514F1E">
          <w:rPr>
            <w:sz w:val="24"/>
            <w:szCs w:val="24"/>
          </w:rPr>
          <w:fldChar w:fldCharType="separate"/>
        </w:r>
        <w:r w:rsidR="0079633C" w:rsidRPr="00A823CC">
          <w:rPr>
            <w:sz w:val="24"/>
            <w:szCs w:val="24"/>
          </w:rPr>
          <w:t>3</w:t>
        </w:r>
        <w:r w:rsidRPr="00514F1E">
          <w:rPr>
            <w:sz w:val="24"/>
            <w:szCs w:val="24"/>
          </w:rPr>
          <w:fldChar w:fldCharType="end"/>
        </w:r>
        <w:r w:rsidRPr="00514F1E">
          <w:rPr>
            <w:sz w:val="24"/>
            <w:szCs w:val="24"/>
          </w:rPr>
          <w:t>] or</w:t>
        </w:r>
        <w:r w:rsidRPr="00514F1E">
          <w:rPr>
            <w:sz w:val="24"/>
            <w:szCs w:val="24"/>
          </w:rPr>
          <w:t xml:space="preserve"> conduct multiple analyses, but only report that which yielded the smallest p-value. Therefore, if no peak is found, this does not exclude that p-hacking occurs at a large scale. </w:t>
        </w:r>
      </w:ins>
    </w:p>
    <w:p w14:paraId="26643430" w14:textId="77777777" w:rsidR="00CD0CB9" w:rsidRPr="009F07A0" w:rsidRDefault="00936B5D" w:rsidP="009F07A0">
      <w:pPr>
        <w:spacing w:line="480" w:lineRule="auto"/>
        <w:ind w:firstLine="300"/>
        <w:jc w:val="left"/>
        <w:rPr>
          <w:del w:id="14" w:author="C.H.J. Hartgerink" w:date="2015-07-08T19:26:00Z"/>
          <w:sz w:val="24"/>
        </w:rPr>
      </w:pPr>
      <w:r w:rsidRPr="00514F1E">
        <w:rPr>
          <w:sz w:val="24"/>
          <w:szCs w:val="24"/>
        </w:rPr>
        <w:t xml:space="preserve">This paper is structured into </w:t>
      </w:r>
      <w:del w:id="15" w:author="C.H.J. Hartgerink" w:date="2015-07-08T19:26:00Z">
        <w:r w:rsidR="00CD0CB9" w:rsidRPr="009F07A0">
          <w:rPr>
            <w:sz w:val="24"/>
          </w:rPr>
          <w:delText>four</w:delText>
        </w:r>
      </w:del>
      <w:ins w:id="16" w:author="C.H.J. Hartgerink" w:date="2015-07-08T19:26:00Z">
        <w:r w:rsidRPr="00514F1E">
          <w:rPr>
            <w:sz w:val="24"/>
            <w:szCs w:val="24"/>
          </w:rPr>
          <w:t>three</w:t>
        </w:r>
      </w:ins>
      <w:r w:rsidRPr="00514F1E">
        <w:rPr>
          <w:sz w:val="24"/>
          <w:szCs w:val="24"/>
        </w:rPr>
        <w:t xml:space="preserve"> parts: (i) </w:t>
      </w:r>
      <w:del w:id="17" w:author="C.H.J. Hartgerink" w:date="2015-07-08T19:26:00Z">
        <w:r w:rsidR="00CD0CB9" w:rsidRPr="009F07A0">
          <w:rPr>
            <w:sz w:val="24"/>
          </w:rPr>
          <w:delText>evaluation of data selection choices made by Head and colleagues</w:delText>
        </w:r>
      </w:del>
      <w:ins w:id="18" w:author="C.H.J. Hartgerink" w:date="2015-07-08T19:26:00Z">
        <w:r w:rsidRPr="00514F1E">
          <w:rPr>
            <w:sz w:val="24"/>
            <w:szCs w:val="24"/>
          </w:rPr>
          <w:t xml:space="preserve">explaining the data analytic </w:t>
        </w:r>
        <w:r w:rsidRPr="00514F1E">
          <w:rPr>
            <w:sz w:val="24"/>
            <w:szCs w:val="24"/>
          </w:rPr>
          <w:t>strategy of the reanalysis</w:t>
        </w:r>
      </w:ins>
      <w:r w:rsidRPr="00514F1E">
        <w:rPr>
          <w:sz w:val="24"/>
          <w:szCs w:val="24"/>
        </w:rPr>
        <w:t xml:space="preserve">, (ii) reevaluating the </w:t>
      </w:r>
      <w:del w:id="19" w:author="C.H.J. Hartgerink" w:date="2015-07-08T19:26:00Z">
        <w:r w:rsidR="00CD0CB9" w:rsidRPr="009F07A0">
          <w:rPr>
            <w:sz w:val="24"/>
          </w:rPr>
          <w:delText>results</w:delText>
        </w:r>
      </w:del>
      <w:ins w:id="20" w:author="C.H.J. Hartgerink" w:date="2015-07-08T19:26:00Z">
        <w:r w:rsidRPr="00514F1E">
          <w:rPr>
            <w:sz w:val="24"/>
            <w:szCs w:val="24"/>
          </w:rPr>
          <w:t>evidence for left-skew p-hacking</w:t>
        </w:r>
      </w:ins>
      <w:r w:rsidRPr="00514F1E">
        <w:rPr>
          <w:sz w:val="24"/>
          <w:szCs w:val="24"/>
        </w:rPr>
        <w:t xml:space="preserve"> based on </w:t>
      </w:r>
      <w:del w:id="21" w:author="C.H.J. Hartgerink" w:date="2015-07-08T19:26:00Z">
        <w:r w:rsidR="00CD0CB9" w:rsidRPr="009F07A0">
          <w:rPr>
            <w:sz w:val="24"/>
          </w:rPr>
          <w:delText>my alternative selection choices but the same data analytic strategy (i.e., sensitivity reanalysis), (iii) evaluating the data analytic strategy, and (iv) reevaluating the data with a different data analytic strategy</w:delText>
        </w:r>
      </w:del>
      <w:ins w:id="22" w:author="C.H.J. Hartgerink" w:date="2015-07-08T19:26:00Z">
        <w:r w:rsidRPr="00514F1E">
          <w:rPr>
            <w:sz w:val="24"/>
            <w:szCs w:val="24"/>
          </w:rPr>
          <w:t xml:space="preserve">the </w:t>
        </w:r>
      </w:ins>
      <w:moveFromRangeStart w:id="23" w:author="C.H.J. Hartgerink" w:date="2015-07-08T19:26:00Z" w:name="move424146904"/>
      <w:moveFrom w:id="24" w:author="C.H.J. Hartgerink" w:date="2015-07-08T19:26:00Z">
        <w:r w:rsidRPr="00514F1E">
          <w:rPr>
            <w:sz w:val="24"/>
          </w:rPr>
          <w:t xml:space="preserve"> (i.e., </w:t>
        </w:r>
      </w:moveFrom>
      <w:moveFromRangeEnd w:id="23"/>
      <w:del w:id="25" w:author="C.H.J. Hartgerink" w:date="2015-07-08T19:26:00Z">
        <w:r w:rsidR="00CD0CB9" w:rsidRPr="009F07A0">
          <w:rPr>
            <w:sz w:val="24"/>
          </w:rPr>
          <w:delText xml:space="preserve">strong </w:delText>
        </w:r>
      </w:del>
      <w:r w:rsidRPr="00514F1E">
        <w:rPr>
          <w:sz w:val="24"/>
          <w:szCs w:val="24"/>
        </w:rPr>
        <w:t>reanalysis</w:t>
      </w:r>
      <w:del w:id="26" w:author="C.H.J. Hartgerink" w:date="2015-07-08T19:26:00Z">
        <w:r w:rsidR="00CD0CB9" w:rsidRPr="009F07A0">
          <w:rPr>
            <w:sz w:val="24"/>
          </w:rPr>
          <w:delText xml:space="preserve">). </w:delText>
        </w:r>
      </w:del>
    </w:p>
    <w:p w14:paraId="6D32D845" w14:textId="77777777" w:rsidR="00CD0CB9" w:rsidRPr="009F07A0" w:rsidRDefault="00CD0CB9" w:rsidP="009F07A0">
      <w:pPr>
        <w:pStyle w:val="Heading2"/>
        <w:widowControl/>
        <w:spacing w:before="0"/>
        <w:rPr>
          <w:del w:id="27" w:author="C.H.J. Hartgerink" w:date="2015-07-08T19:26:00Z"/>
          <w:sz w:val="36"/>
        </w:rPr>
      </w:pPr>
      <w:del w:id="28" w:author="C.H.J. Hartgerink" w:date="2015-07-08T19:26:00Z">
        <w:r w:rsidRPr="009F07A0">
          <w:rPr>
            <w:sz w:val="36"/>
          </w:rPr>
          <w:delText>Data analytic choices</w:delText>
        </w:r>
      </w:del>
    </w:p>
    <w:p w14:paraId="529FD02B" w14:textId="77777777" w:rsidR="00CD0CB9" w:rsidRPr="009F07A0" w:rsidRDefault="00CD0CB9" w:rsidP="009F07A0">
      <w:pPr>
        <w:spacing w:line="480" w:lineRule="auto"/>
        <w:jc w:val="left"/>
        <w:rPr>
          <w:del w:id="29" w:author="C.H.J. Hartgerink" w:date="2015-07-08T19:26:00Z"/>
          <w:sz w:val="24"/>
        </w:rPr>
      </w:pPr>
      <w:del w:id="30" w:author="C.H.J. Hartgerink" w:date="2015-07-08T19:26:00Z">
        <w:r w:rsidRPr="009F07A0">
          <w:rPr>
            <w:sz w:val="24"/>
          </w:rPr>
          <w:delText>In their original analyses, Head and colleagues use four selection steps that require some justification. These four steps encompass selecting only (i) papers with one Digital Object Identifier (DOI), (ii) papers with non-zero authors, (iii) p-values smaller than .05 (i.e., &lt;</w:delText>
        </w:r>
        <w:r w:rsidR="009F07A0">
          <w:rPr>
            <w:sz w:val="24"/>
          </w:rPr>
          <w:delText xml:space="preserve"> </w:delText>
        </w:r>
        <w:r w:rsidRPr="009F07A0">
          <w:rPr>
            <w:sz w:val="24"/>
          </w:rPr>
          <w:delText xml:space="preserve">.05), </w:delText>
        </w:r>
        <w:r w:rsidRPr="009F07A0">
          <w:rPr>
            <w:sz w:val="24"/>
          </w:rPr>
          <w:lastRenderedPageBreak/>
          <w:delText xml:space="preserve">and (iv) exactly reported p-values (i.e.,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 Below, I evaluate these four non-standard choices, which could affect results. I argue that (i) and (iii) seem invalid and (ii) and (iv) seem valid.</w:delText>
        </w:r>
      </w:del>
    </w:p>
    <w:p w14:paraId="5801DA43" w14:textId="77777777" w:rsidR="00CD0CB9" w:rsidRPr="009F07A0" w:rsidRDefault="00CD0CB9" w:rsidP="009F07A0">
      <w:pPr>
        <w:spacing w:line="480" w:lineRule="auto"/>
        <w:ind w:firstLine="300"/>
        <w:jc w:val="left"/>
        <w:rPr>
          <w:del w:id="31" w:author="C.H.J. Hartgerink" w:date="2015-07-08T19:26:00Z"/>
          <w:sz w:val="24"/>
        </w:rPr>
      </w:pPr>
      <w:del w:id="32" w:author="C.H.J. Hartgerink" w:date="2015-07-08T19:26:00Z">
        <w:r w:rsidRPr="009F07A0">
          <w:rPr>
            <w:sz w:val="24"/>
          </w:rPr>
          <w:delText>Choice (i) results in retaining only those papers with one DOI, which seems conservative. Retaining only papers with exactly one DOI results in the elimination of 84,409 p-values across 13,904 papers from the full dataset with 2,131,454 p-values across 243,569 papers in PubMed. However, no substantive reasons are given for the elimination of papers without a DOI or with multiple DOIs. In fact, eliminating those without DOIs would result in eliminating p-values from perfectly valid articles or older articles, considering DOIs were only initiated in 1999 [</w:delText>
        </w:r>
        <w:r w:rsidRPr="009F07A0">
          <w:rPr>
            <w:sz w:val="24"/>
          </w:rPr>
          <w:fldChar w:fldCharType="begin"/>
        </w:r>
        <w:r w:rsidRPr="009F07A0">
          <w:rPr>
            <w:sz w:val="24"/>
          </w:rPr>
          <w:delInstrText xml:space="preserve">REF BIB_Crossre2009 \* MERGEFORMAT </w:delInstrText>
        </w:r>
        <w:r w:rsidRPr="009F07A0">
          <w:rPr>
            <w:sz w:val="24"/>
          </w:rPr>
          <w:fldChar w:fldCharType="separate"/>
        </w:r>
        <w:r w:rsidRPr="009F07A0">
          <w:rPr>
            <w:sz w:val="24"/>
          </w:rPr>
          <w:delText>3</w:delText>
        </w:r>
        <w:r w:rsidRPr="009F07A0">
          <w:rPr>
            <w:sz w:val="24"/>
          </w:rPr>
          <w:fldChar w:fldCharType="end"/>
        </w:r>
        <w:r w:rsidRPr="009F07A0">
          <w:rPr>
            <w:sz w:val="24"/>
          </w:rPr>
          <w:delText>]. Upon manual inspection of a small sample, articles with multiple DOIs proved to include links to advanced online publications of the same paper under a different DOI or discussion papers that accompany the original paper. Retaining the papers with zero or &gt;</w:delText>
        </w:r>
        <w:r w:rsidR="009F07A0">
          <w:rPr>
            <w:sz w:val="24"/>
          </w:rPr>
          <w:delText xml:space="preserve"> </w:delText>
        </w:r>
        <w:r w:rsidRPr="009F07A0">
          <w:rPr>
            <w:sz w:val="24"/>
          </w:rPr>
          <w:delText>1 DOIs therefore seems warranted.</w:delText>
        </w:r>
      </w:del>
    </w:p>
    <w:p w14:paraId="5A1F119B" w14:textId="77777777" w:rsidR="00CD0CB9" w:rsidRPr="009F07A0" w:rsidRDefault="00CD0CB9" w:rsidP="009F07A0">
      <w:pPr>
        <w:spacing w:line="480" w:lineRule="auto"/>
        <w:ind w:firstLine="300"/>
        <w:jc w:val="left"/>
        <w:rPr>
          <w:del w:id="33" w:author="C.H.J. Hartgerink" w:date="2015-07-08T19:26:00Z"/>
          <w:sz w:val="24"/>
        </w:rPr>
      </w:pPr>
      <w:del w:id="34" w:author="C.H.J. Hartgerink" w:date="2015-07-08T19:26:00Z">
        <w:r w:rsidRPr="009F07A0">
          <w:rPr>
            <w:sz w:val="24"/>
          </w:rPr>
          <w:delText>Choice (ii) includes the removal of zero-author papers, which is justifiable. Zero-author papers are most likely editorials, corrections, retractions, etc. These "papers" provide only little information and the p-values they do report are most likely not original p-values, but reproductions provided of p-values reported in another paper. Eliminating these zero-author papers therefore seems a wise choice.</w:delText>
        </w:r>
      </w:del>
    </w:p>
    <w:p w14:paraId="329DF445" w14:textId="4E0E9ABE" w:rsidR="00000000" w:rsidRPr="00514F1E" w:rsidRDefault="00CD0CB9" w:rsidP="00514F1E">
      <w:pPr>
        <w:spacing w:line="480" w:lineRule="auto"/>
        <w:ind w:firstLine="300"/>
        <w:jc w:val="left"/>
        <w:rPr>
          <w:sz w:val="24"/>
          <w:szCs w:val="24"/>
        </w:rPr>
      </w:pPr>
      <w:del w:id="35" w:author="C.H.J. Hartgerink" w:date="2015-07-08T19:26:00Z">
        <w:r w:rsidRPr="009F07A0">
          <w:rPr>
            <w:sz w:val="24"/>
          </w:rPr>
          <w:delText>Choice (iii) selects all p-values &lt;</w:delText>
        </w:r>
        <w:r w:rsidR="009F07A0">
          <w:rPr>
            <w:sz w:val="24"/>
          </w:rPr>
          <w:delText xml:space="preserve"> </w:delText>
        </w:r>
        <w:r w:rsidRPr="009F07A0">
          <w:rPr>
            <w:sz w:val="24"/>
          </w:rPr>
          <w:delText xml:space="preserve">.05, because </w:delText>
        </w:r>
      </w:del>
      <w:ins w:id="36" w:author="C.H.J. Hartgerink" w:date="2015-07-08T19:26:00Z">
        <w:r w:rsidR="00936B5D" w:rsidRPr="00514F1E">
          <w:rPr>
            <w:sz w:val="24"/>
            <w:szCs w:val="24"/>
          </w:rPr>
          <w:t xml:space="preserve">, and (iii) discussing </w:t>
        </w:r>
      </w:ins>
      <w:r w:rsidR="00936B5D" w:rsidRPr="00514F1E">
        <w:rPr>
          <w:sz w:val="24"/>
          <w:szCs w:val="24"/>
        </w:rPr>
        <w:t xml:space="preserve">the </w:t>
      </w:r>
      <w:del w:id="37" w:author="C.H.J. Hartgerink" w:date="2015-07-08T19:26:00Z">
        <w:r w:rsidRPr="009F07A0">
          <w:rPr>
            <w:sz w:val="24"/>
          </w:rPr>
          <w:delText xml:space="preserve">original authors "suspect that many authors do not regard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.05 as significant" [</w:delText>
        </w:r>
        <w:r w:rsidRPr="009F07A0">
          <w:rPr>
            <w:sz w:val="24"/>
          </w:rPr>
          <w:fldChar w:fldCharType="begin"/>
        </w:r>
        <w:r w:rsidRPr="009F07A0">
          <w:rPr>
            <w:sz w:val="24"/>
          </w:rPr>
          <w:delInstrText xml:space="preserve">REF BIB_Head2015 \* MERGEFORMAT </w:delInstrText>
        </w:r>
        <w:r w:rsidRPr="009F07A0">
          <w:rPr>
            <w:sz w:val="24"/>
          </w:rPr>
          <w:fldChar w:fldCharType="separate"/>
        </w:r>
        <w:r w:rsidRPr="009F07A0">
          <w:rPr>
            <w:sz w:val="24"/>
          </w:rPr>
          <w:delText>4</w:delText>
        </w:r>
        <w:r w:rsidRPr="009F07A0">
          <w:rPr>
            <w:sz w:val="24"/>
          </w:rPr>
          <w:fldChar w:fldCharType="end"/>
        </w:r>
        <w:r w:rsidRPr="009F07A0">
          <w:rPr>
            <w:sz w:val="24"/>
          </w:rPr>
          <w:delText>]. Previous investigation of p-values reported as exactly .05 revealed that 94.3%</w:delText>
        </w:r>
      </w:del>
      <w:ins w:id="38" w:author="C.H.J. Hartgerink" w:date="2015-07-08T19:26:00Z">
        <w:r w:rsidR="00936B5D" w:rsidRPr="00514F1E">
          <w:rPr>
            <w:sz w:val="24"/>
            <w:szCs w:val="24"/>
          </w:rPr>
          <w:t>findings in light</w:t>
        </w:r>
      </w:ins>
      <w:r w:rsidR="00936B5D" w:rsidRPr="00514F1E">
        <w:rPr>
          <w:sz w:val="24"/>
          <w:szCs w:val="24"/>
        </w:rPr>
        <w:t xml:space="preserve"> of </w:t>
      </w:r>
      <w:del w:id="39" w:author="C.H.J. Hartgerink" w:date="2015-07-08T19:26:00Z">
        <w:r w:rsidRPr="009F07A0">
          <w:rPr>
            <w:sz w:val="24"/>
          </w:rPr>
          <w:delText>236 cases interpret this as statistically significant [</w:delText>
        </w:r>
        <w:r w:rsidRPr="009F07A0">
          <w:rPr>
            <w:sz w:val="24"/>
          </w:rPr>
          <w:fldChar w:fldCharType="begin"/>
        </w:r>
        <w:r w:rsidRPr="009F07A0">
          <w:rPr>
            <w:sz w:val="24"/>
          </w:rPr>
          <w:delInstrText xml:space="preserve">REF BIB_Nuijten2015 \* MERGEFORMAT </w:delInstrText>
        </w:r>
        <w:r w:rsidRPr="009F07A0">
          <w:rPr>
            <w:sz w:val="24"/>
          </w:rPr>
          <w:fldChar w:fldCharType="separate"/>
        </w:r>
        <w:r w:rsidRPr="009F07A0">
          <w:rPr>
            <w:sz w:val="24"/>
          </w:rPr>
          <w:delText>5</w:delText>
        </w:r>
        <w:r w:rsidRPr="009F07A0">
          <w:rPr>
            <w:sz w:val="24"/>
          </w:rPr>
          <w:fldChar w:fldCharType="end"/>
        </w:r>
        <w:r w:rsidRPr="009F07A0">
          <w:rPr>
            <w:sz w:val="24"/>
          </w:rPr>
          <w:delText xml:space="preserve">]. This goes against Head and colleagues their assumption that </w:delText>
        </w:r>
        <w:r w:rsidRPr="009F07A0">
          <w:rPr>
            <w:sz w:val="24"/>
          </w:rPr>
          <w:lastRenderedPageBreak/>
          <w:delText xml:space="preserve">most researchers do not interpret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 xml:space="preserve">.05 as significant, which is why I argue that </w:delText>
        </w:r>
      </w:del>
      <w:r w:rsidR="00936B5D" w:rsidRPr="00514F1E">
        <w:rPr>
          <w:sz w:val="24"/>
          <w:szCs w:val="24"/>
        </w:rPr>
        <w:t xml:space="preserve">the </w:t>
      </w:r>
      <w:del w:id="40" w:author="C.H.J. Hartgerink" w:date="2015-07-08T19:26:00Z">
        <w:r w:rsidRPr="009F07A0">
          <w:rPr>
            <w:sz w:val="24"/>
          </w:rPr>
          <w:delText xml:space="preserve">selection should be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 xml:space="preserve">.05 and not </w:delText>
        </w:r>
        <w:r w:rsidRPr="009F07A0">
          <w:rPr>
            <w:i/>
            <w:iCs/>
            <w:sz w:val="24"/>
          </w:rPr>
          <w:delText>p</w:delText>
        </w:r>
        <w:r w:rsidR="009F07A0">
          <w:rPr>
            <w:i/>
            <w:iCs/>
            <w:sz w:val="24"/>
          </w:rPr>
          <w:delText xml:space="preserve"> </w:delText>
        </w:r>
        <w:r w:rsidRPr="009F07A0">
          <w:rPr>
            <w:sz w:val="24"/>
          </w:rPr>
          <w:delText>&lt;</w:delText>
        </w:r>
        <w:r w:rsidR="009F07A0">
          <w:rPr>
            <w:sz w:val="24"/>
          </w:rPr>
          <w:delText xml:space="preserve"> </w:delText>
        </w:r>
        <w:r w:rsidRPr="009F07A0">
          <w:rPr>
            <w:sz w:val="24"/>
          </w:rPr>
          <w:delText>.05</w:delText>
        </w:r>
      </w:del>
      <w:ins w:id="41" w:author="C.H.J. Hartgerink" w:date="2015-07-08T19:26:00Z">
        <w:r w:rsidR="00936B5D" w:rsidRPr="00514F1E">
          <w:rPr>
            <w:sz w:val="24"/>
            <w:szCs w:val="24"/>
          </w:rPr>
          <w:t>literature</w:t>
        </w:r>
      </w:ins>
      <w:r w:rsidR="00936B5D" w:rsidRPr="00514F1E">
        <w:rPr>
          <w:sz w:val="24"/>
          <w:szCs w:val="24"/>
        </w:rPr>
        <w:t>.</w:t>
      </w:r>
    </w:p>
    <w:p w14:paraId="2153544D" w14:textId="77777777" w:rsidR="00CD0CB9" w:rsidRPr="009F07A0" w:rsidRDefault="00CD0CB9" w:rsidP="009F07A0">
      <w:pPr>
        <w:spacing w:line="480" w:lineRule="auto"/>
        <w:ind w:firstLine="300"/>
        <w:jc w:val="left"/>
        <w:rPr>
          <w:del w:id="42" w:author="C.H.J. Hartgerink" w:date="2015-07-08T19:26:00Z"/>
          <w:sz w:val="24"/>
        </w:rPr>
      </w:pPr>
      <w:del w:id="43" w:author="C.H.J. Hartgerink" w:date="2015-07-08T19:26:00Z">
        <w:r w:rsidRPr="009F07A0">
          <w:rPr>
            <w:sz w:val="24"/>
          </w:rPr>
          <w:delText xml:space="preserve">Choice (iv) retains only the exactly reported p-values, which eliminates potential bias in reported p-values due to the reporting of significance thresholds instead of precise p-values. In other words, if frequencies of inexactly reported results (e.g., </w:delText>
        </w:r>
        <w:r w:rsidRPr="009F07A0">
          <w:rPr>
            <w:i/>
            <w:iCs/>
            <w:sz w:val="24"/>
          </w:rPr>
          <w:delText>p</w:delText>
        </w:r>
        <w:r w:rsidR="009F07A0">
          <w:rPr>
            <w:i/>
            <w:iCs/>
            <w:sz w:val="24"/>
          </w:rPr>
          <w:delText xml:space="preserve"> </w:delText>
        </w:r>
        <w:r w:rsidRPr="009F07A0">
          <w:rPr>
            <w:sz w:val="24"/>
          </w:rPr>
          <w:delText>&lt;</w:delText>
        </w:r>
        <w:r w:rsidR="009F07A0">
          <w:rPr>
            <w:sz w:val="24"/>
          </w:rPr>
          <w:delText xml:space="preserve"> </w:delText>
        </w:r>
        <w:r w:rsidRPr="009F07A0">
          <w:rPr>
            <w:sz w:val="24"/>
          </w:rPr>
          <w:delText>.05) would be included in the analyses, this would artefactually inflate the frequencies, such as the frequency of the significance threshold .05. This could lead to more "evidence" for p-hacking. Hence, retaining only exactly reported p-values is important to eliminate such artefactual results.</w:delText>
        </w:r>
      </w:del>
    </w:p>
    <w:p w14:paraId="14D5C952" w14:textId="77777777" w:rsidR="00CD0CB9" w:rsidRPr="009F07A0" w:rsidRDefault="00CD0CB9" w:rsidP="009F07A0">
      <w:pPr>
        <w:pStyle w:val="Heading2"/>
        <w:widowControl/>
        <w:spacing w:before="0"/>
        <w:rPr>
          <w:del w:id="44" w:author="C.H.J. Hartgerink" w:date="2015-07-08T19:26:00Z"/>
          <w:sz w:val="36"/>
        </w:rPr>
      </w:pPr>
      <w:del w:id="45" w:author="C.H.J. Hartgerink" w:date="2015-07-08T19:26:00Z">
        <w:r w:rsidRPr="009F07A0">
          <w:rPr>
            <w:sz w:val="36"/>
          </w:rPr>
          <w:delText>Sensitivity reanalysis</w:delText>
        </w:r>
      </w:del>
    </w:p>
    <w:p w14:paraId="6898FCDE" w14:textId="77777777" w:rsidR="00CD0CB9" w:rsidRPr="009F07A0" w:rsidRDefault="00CD0CB9" w:rsidP="009F07A0">
      <w:pPr>
        <w:spacing w:line="480" w:lineRule="auto"/>
        <w:jc w:val="left"/>
        <w:rPr>
          <w:del w:id="46" w:author="C.H.J. Hartgerink" w:date="2015-07-08T19:26:00Z"/>
          <w:sz w:val="24"/>
        </w:rPr>
      </w:pPr>
      <w:del w:id="47" w:author="C.H.J. Hartgerink" w:date="2015-07-08T19:26:00Z">
        <w:r w:rsidRPr="009F07A0">
          <w:rPr>
            <w:sz w:val="24"/>
          </w:rPr>
          <w:delText xml:space="preserve">The previous section indicated that two of four data analytic choices are disputable, which warrants sensitivity reanalysis. I define a sensitivity reanalysis as a reanalysis where only adjustments are made to the data selection and it is inspected whether original results hold. This is opposite to a strong reanalysis, where changes are made to the data analytic strategy. In this sensitivity reanalysis I eliminated the selection based on DOIs and changed the selection of </w:delText>
        </w:r>
        <w:r w:rsidRPr="009F07A0">
          <w:rPr>
            <w:i/>
            <w:iCs/>
            <w:sz w:val="24"/>
          </w:rPr>
          <w:delText>p</w:delText>
        </w:r>
        <w:r w:rsidR="009F07A0">
          <w:rPr>
            <w:i/>
            <w:iCs/>
            <w:sz w:val="24"/>
          </w:rPr>
          <w:delText xml:space="preserve"> </w:delText>
        </w:r>
        <w:r w:rsidRPr="009F07A0">
          <w:rPr>
            <w:sz w:val="24"/>
          </w:rPr>
          <w:delText>&lt;</w:delText>
        </w:r>
        <w:r w:rsidR="009F07A0">
          <w:rPr>
            <w:sz w:val="24"/>
          </w:rPr>
          <w:delText xml:space="preserve"> </w:delText>
        </w:r>
        <w:r w:rsidRPr="009F07A0">
          <w:rPr>
            <w:sz w:val="24"/>
          </w:rPr>
          <w:delText xml:space="preserve">.05 into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.05.</w:delText>
        </w:r>
      </w:del>
    </w:p>
    <w:p w14:paraId="5029C5B0" w14:textId="77777777" w:rsidR="00CD0CB9" w:rsidRPr="009F07A0" w:rsidRDefault="00CD0CB9" w:rsidP="009F07A0">
      <w:pPr>
        <w:spacing w:line="480" w:lineRule="auto"/>
        <w:ind w:firstLine="300"/>
        <w:jc w:val="left"/>
        <w:rPr>
          <w:del w:id="48" w:author="C.H.J. Hartgerink" w:date="2015-07-08T19:26:00Z"/>
          <w:sz w:val="24"/>
        </w:rPr>
      </w:pPr>
      <w:del w:id="49" w:author="C.H.J. Hartgerink" w:date="2015-07-08T19:26:00Z">
        <w:r w:rsidRPr="009F07A0">
          <w:rPr>
            <w:sz w:val="24"/>
          </w:rPr>
          <w:delText xml:space="preserve">As a result of these changes in the reanalysis, evidence for p-hacking became stronger across the board, mainly due to changing the selection of </w:delText>
        </w:r>
        <w:r w:rsidRPr="009F07A0">
          <w:rPr>
            <w:i/>
            <w:iCs/>
            <w:sz w:val="24"/>
          </w:rPr>
          <w:delText>p</w:delText>
        </w:r>
        <w:r w:rsidR="009F07A0">
          <w:rPr>
            <w:i/>
            <w:iCs/>
            <w:sz w:val="24"/>
          </w:rPr>
          <w:delText xml:space="preserve"> </w:delText>
        </w:r>
        <w:r w:rsidRPr="009F07A0">
          <w:rPr>
            <w:sz w:val="24"/>
          </w:rPr>
          <w:delText>&lt;</w:delText>
        </w:r>
        <w:r w:rsidR="009F07A0">
          <w:rPr>
            <w:sz w:val="24"/>
          </w:rPr>
          <w:delText xml:space="preserve"> </w:delText>
        </w:r>
        <w:r w:rsidRPr="009F07A0">
          <w:rPr>
            <w:sz w:val="24"/>
          </w:rPr>
          <w:delText xml:space="preserve">.05 to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.05. For example, the evidence for p-hacking in the Results section across all fields was strong originally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 xml:space="preserve">.546 where </w:delText>
        </w:r>
        <w:r w:rsidRPr="009F07A0">
          <w:rPr>
            <w:i/>
            <w:iCs/>
            <w:sz w:val="24"/>
          </w:rPr>
          <w:delText>P</w:delText>
        </w:r>
        <w:r w:rsidRPr="009F07A0">
          <w:rPr>
            <w:sz w:val="24"/>
          </w:rPr>
          <w:delText xml:space="preserve"> is proportion, lower 95% CI [.535],</w:delText>
        </w:r>
        <w:r w:rsidR="009F07A0">
          <w:rPr>
            <w:sz w:val="24"/>
          </w:rPr>
          <w:delText xml:space="preserve"> </w:delText>
        </w:r>
        <w:r w:rsidRPr="009F07A0">
          <w:rPr>
            <w:i/>
            <w:iCs/>
            <w:sz w:val="24"/>
          </w:rPr>
          <w:delText>p</w:delText>
        </w:r>
        <w:r w:rsidR="009F07A0">
          <w:rPr>
            <w:i/>
            <w:iCs/>
            <w:sz w:val="24"/>
          </w:rPr>
          <w:delText xml:space="preserve"> </w:delText>
        </w:r>
        <w:r w:rsidRPr="009F07A0">
          <w:rPr>
            <w:sz w:val="24"/>
          </w:rPr>
          <w:delText>&lt;</w:delText>
        </w:r>
        <w:r w:rsidR="009F07A0">
          <w:rPr>
            <w:sz w:val="24"/>
          </w:rPr>
          <w:delText xml:space="preserve"> </w:delText>
        </w:r>
        <w:r w:rsidRPr="009F07A0">
          <w:rPr>
            <w:sz w:val="24"/>
          </w:rPr>
          <w:delText>.001) and even stronger afterwards (</w:delText>
        </w:r>
        <w:r w:rsidRPr="009F07A0">
          <w:rPr>
            <w:i/>
            <w:iCs/>
            <w:sz w:val="24"/>
          </w:rPr>
          <w:delText>P</w:delText>
        </w:r>
        <w:r w:rsidR="009F07A0">
          <w:rPr>
            <w:i/>
            <w:iCs/>
            <w:sz w:val="24"/>
          </w:rPr>
          <w:delText xml:space="preserve"> </w:delText>
        </w:r>
        <w:r w:rsidRPr="009F07A0">
          <w:rPr>
            <w:sz w:val="24"/>
          </w:rPr>
          <w:delText>=</w:delText>
        </w:r>
        <w:r w:rsidR="009F07A0">
          <w:rPr>
            <w:sz w:val="24"/>
          </w:rPr>
          <w:delText xml:space="preserve"> </w:delText>
        </w:r>
        <w:r w:rsidRPr="009F07A0">
          <w:rPr>
            <w:sz w:val="24"/>
          </w:rPr>
          <w:delText>.731, lower 95% CI [.723],</w:delText>
        </w:r>
        <w:r w:rsidR="009F07A0">
          <w:rPr>
            <w:sz w:val="24"/>
          </w:rPr>
          <w:delText xml:space="preserve"> </w:delText>
        </w:r>
        <w:r w:rsidRPr="009F07A0">
          <w:rPr>
            <w:i/>
            <w:iCs/>
            <w:sz w:val="24"/>
          </w:rPr>
          <w:delText>p</w:delText>
        </w:r>
        <w:r w:rsidR="009F07A0">
          <w:rPr>
            <w:i/>
            <w:iCs/>
            <w:sz w:val="24"/>
          </w:rPr>
          <w:delText xml:space="preserve"> </w:delText>
        </w:r>
        <w:r w:rsidRPr="009F07A0">
          <w:rPr>
            <w:sz w:val="24"/>
          </w:rPr>
          <w:delText>&lt;</w:delText>
        </w:r>
        <w:r w:rsidR="009F07A0">
          <w:rPr>
            <w:sz w:val="24"/>
          </w:rPr>
          <w:delText xml:space="preserve"> </w:delText>
        </w:r>
        <w:r w:rsidRPr="009F07A0">
          <w:rPr>
            <w:sz w:val="24"/>
          </w:rPr>
          <w:delText>.001). All other results also showed stronger evidence for p-hacking in the reanalysis than in the original results. However, in the next section I argue that this data analytic strategy is suboptimal and that a different strategy removes all evidence for p-hacking.</w:delText>
        </w:r>
      </w:del>
    </w:p>
    <w:p w14:paraId="70B0CBB0" w14:textId="6D91C022" w:rsidR="00000000" w:rsidRPr="00514F1E" w:rsidRDefault="00CD0CB9" w:rsidP="00514F1E">
      <w:pPr>
        <w:pStyle w:val="Heading2"/>
        <w:widowControl/>
        <w:spacing w:before="0" w:after="0" w:line="480" w:lineRule="auto"/>
        <w:rPr>
          <w:sz w:val="36"/>
        </w:rPr>
        <w:pPrChange w:id="50" w:author="C.H.J. Hartgerink" w:date="2015-07-08T19:26:00Z">
          <w:pPr>
            <w:pStyle w:val="Heading2"/>
            <w:widowControl/>
            <w:spacing w:before="0"/>
          </w:pPr>
        </w:pPrChange>
      </w:pPr>
      <w:del w:id="51" w:author="C.H.J. Hartgerink" w:date="2015-07-08T19:26:00Z">
        <w:r w:rsidRPr="009F07A0">
          <w:rPr>
            <w:sz w:val="36"/>
          </w:rPr>
          <w:lastRenderedPageBreak/>
          <w:delText>Data analytic</w:delText>
        </w:r>
      </w:del>
      <w:ins w:id="52" w:author="C.H.J. Hartgerink" w:date="2015-07-08T19:26:00Z">
        <w:r w:rsidR="0079633C">
          <w:rPr>
            <w:sz w:val="36"/>
          </w:rPr>
          <w:t>Re</w:t>
        </w:r>
        <w:r w:rsidR="00936B5D" w:rsidRPr="00514F1E">
          <w:rPr>
            <w:sz w:val="36"/>
          </w:rPr>
          <w:t>analytic</w:t>
        </w:r>
      </w:ins>
      <w:r w:rsidR="00936B5D" w:rsidRPr="00514F1E">
        <w:rPr>
          <w:sz w:val="36"/>
        </w:rPr>
        <w:t xml:space="preserve"> strategy</w:t>
      </w:r>
    </w:p>
    <w:p w14:paraId="498309DC" w14:textId="0FC7CD86" w:rsidR="00000000" w:rsidRPr="00514F1E" w:rsidRDefault="00936B5D" w:rsidP="00514F1E">
      <w:pPr>
        <w:spacing w:line="480" w:lineRule="auto"/>
        <w:jc w:val="left"/>
        <w:rPr>
          <w:sz w:val="24"/>
        </w:rPr>
      </w:pPr>
      <w:r w:rsidRPr="00514F1E">
        <w:rPr>
          <w:sz w:val="24"/>
        </w:rPr>
        <w:t>Head and colleagues their data analytic strategy focused on com</w:t>
      </w:r>
      <w:r w:rsidRPr="00514F1E">
        <w:rPr>
          <w:sz w:val="24"/>
        </w:rPr>
        <w:t>paring frequencies in the last and penultimate bins from .05 at a binwidth of .005. Based on the tenet that p-hacking introduces a left</w:t>
      </w:r>
      <w:del w:id="53" w:author="C.H.J. Hartgerink" w:date="2015-07-08T19:26:00Z">
        <w:r w:rsidR="00CD0CB9" w:rsidRPr="009F07A0">
          <w:rPr>
            <w:sz w:val="24"/>
          </w:rPr>
          <w:delText xml:space="preserve"> </w:delText>
        </w:r>
      </w:del>
      <w:ins w:id="54" w:author="C.H.J. Hartgerink" w:date="2015-07-08T19:26:00Z">
        <w:r w:rsidR="0079633C">
          <w:rPr>
            <w:sz w:val="24"/>
          </w:rPr>
          <w:t>-</w:t>
        </w:r>
      </w:ins>
      <w:r w:rsidRPr="00514F1E">
        <w:rPr>
          <w:sz w:val="24"/>
        </w:rPr>
        <w:t>skew p-distribution [</w:t>
      </w:r>
      <w:r w:rsidRPr="00514F1E">
        <w:rPr>
          <w:sz w:val="24"/>
        </w:rPr>
        <w:fldChar w:fldCharType="begin"/>
      </w:r>
      <w:r w:rsidRPr="00514F1E">
        <w:rPr>
          <w:sz w:val="24"/>
        </w:rPr>
        <w:instrText xml:space="preserve">REF BIB_Simonsohn2014 \* MERGEFORMAT </w:instrText>
      </w:r>
      <w:r w:rsidRPr="00514F1E">
        <w:rPr>
          <w:sz w:val="24"/>
        </w:rPr>
        <w:fldChar w:fldCharType="separate"/>
      </w:r>
      <w:del w:id="55" w:author="C.H.J. Hartgerink" w:date="2015-07-08T19:26:00Z">
        <w:r w:rsidR="00CD0CB9" w:rsidRPr="009F07A0">
          <w:rPr>
            <w:sz w:val="24"/>
          </w:rPr>
          <w:delText>1</w:delText>
        </w:r>
      </w:del>
      <w:ins w:id="56" w:author="C.H.J. Hartgerink" w:date="2015-07-08T19:26:00Z">
        <w:r w:rsidR="0079633C" w:rsidRPr="0079633C">
          <w:rPr>
            <w:sz w:val="24"/>
          </w:rPr>
          <w:t>2</w:t>
        </w:r>
      </w:ins>
      <w:r w:rsidRPr="00514F1E">
        <w:rPr>
          <w:sz w:val="24"/>
        </w:rPr>
        <w:fldChar w:fldCharType="end"/>
      </w:r>
      <w:r w:rsidRPr="00514F1E">
        <w:rPr>
          <w:sz w:val="24"/>
        </w:rPr>
        <w:t>], evidence for p-hacking is present if the last bin has a</w:t>
      </w:r>
      <w:r w:rsidRPr="00514F1E">
        <w:rPr>
          <w:sz w:val="24"/>
        </w:rPr>
        <w:t xml:space="preserve"> sufficiently higher frequency than the penultimate one in a binomial test. Applying the binomial test to two frequency bins has previously been used in publication bias research and is typically called a Caliper test [</w:t>
      </w:r>
      <w:r w:rsidRPr="00514F1E">
        <w:rPr>
          <w:sz w:val="24"/>
        </w:rPr>
        <w:fldChar w:fldCharType="begin"/>
      </w:r>
      <w:r w:rsidRPr="00514F1E">
        <w:rPr>
          <w:sz w:val="24"/>
        </w:rPr>
        <w:instrText xml:space="preserve">REF BIB_gerber2010 \* MERGEFORMAT </w:instrText>
      </w:r>
      <w:r w:rsidRPr="00514F1E">
        <w:rPr>
          <w:sz w:val="24"/>
        </w:rPr>
        <w:fldChar w:fldCharType="separate"/>
      </w:r>
      <w:del w:id="57" w:author="C.H.J. Hartgerink" w:date="2015-07-08T19:26:00Z">
        <w:r w:rsidR="00CD0CB9" w:rsidRPr="009F07A0">
          <w:rPr>
            <w:sz w:val="24"/>
          </w:rPr>
          <w:delText>6</w:delText>
        </w:r>
      </w:del>
      <w:ins w:id="58" w:author="C.H.J. Hartgerink" w:date="2015-07-08T19:26:00Z">
        <w:r w:rsidR="0079633C" w:rsidRPr="0079633C">
          <w:rPr>
            <w:sz w:val="24"/>
          </w:rPr>
          <w:t>4</w:t>
        </w:r>
      </w:ins>
      <w:r w:rsidRPr="00514F1E">
        <w:rPr>
          <w:sz w:val="24"/>
        </w:rPr>
        <w:fldChar w:fldCharType="end"/>
      </w:r>
      <w:r w:rsidRPr="00514F1E">
        <w:rPr>
          <w:sz w:val="24"/>
        </w:rPr>
        <w:t xml:space="preserve">, </w:t>
      </w:r>
      <w:r w:rsidRPr="00514F1E">
        <w:rPr>
          <w:sz w:val="24"/>
        </w:rPr>
        <w:fldChar w:fldCharType="begin"/>
      </w:r>
      <w:r w:rsidRPr="00514F1E">
        <w:rPr>
          <w:sz w:val="24"/>
        </w:rPr>
        <w:instrText xml:space="preserve">REF BIB_kuhberger2014 \* MERGEFORMAT </w:instrText>
      </w:r>
      <w:r w:rsidRPr="00514F1E">
        <w:rPr>
          <w:sz w:val="24"/>
        </w:rPr>
        <w:fldChar w:fldCharType="separate"/>
      </w:r>
      <w:del w:id="59" w:author="C.H.J. Hartgerink" w:date="2015-07-08T19:26:00Z">
        <w:r w:rsidR="00CD0CB9" w:rsidRPr="009F07A0">
          <w:rPr>
            <w:sz w:val="24"/>
          </w:rPr>
          <w:delText>7</w:delText>
        </w:r>
      </w:del>
      <w:ins w:id="60" w:author="C.H.J. Hartgerink" w:date="2015-07-08T19:26:00Z">
        <w:r w:rsidR="0079633C" w:rsidRPr="0079633C">
          <w:rPr>
            <w:sz w:val="24"/>
          </w:rPr>
          <w:t>5</w:t>
        </w:r>
      </w:ins>
      <w:r w:rsidRPr="00514F1E">
        <w:rPr>
          <w:sz w:val="24"/>
        </w:rPr>
        <w:fldChar w:fldCharType="end"/>
      </w:r>
      <w:del w:id="61" w:author="C.H.J. Hartgerink" w:date="2015-07-08T19:26:00Z">
        <w:r w:rsidR="00CD0CB9" w:rsidRPr="009F07A0">
          <w:rPr>
            <w:sz w:val="24"/>
          </w:rPr>
          <w:delText>].</w:delText>
        </w:r>
      </w:del>
      <w:ins w:id="62" w:author="C.H.J. Hartgerink" w:date="2015-07-08T19:26:00Z">
        <w:r w:rsidRPr="00514F1E">
          <w:rPr>
            <w:sz w:val="24"/>
          </w:rPr>
          <w:t>]</w:t>
        </w:r>
        <w:r w:rsidR="0079633C">
          <w:rPr>
            <w:sz w:val="24"/>
          </w:rPr>
          <w:t>,</w:t>
        </w:r>
        <w:r w:rsidRPr="00514F1E">
          <w:rPr>
            <w:sz w:val="24"/>
          </w:rPr>
          <w:t xml:space="preserve"> applied here specifically to test for left-skew p-hacking.</w:t>
        </w:r>
      </w:ins>
    </w:p>
    <w:p w14:paraId="431E1E8E" w14:textId="0D6915D6" w:rsidR="00000000" w:rsidRDefault="00CD0CB9" w:rsidP="00514F1E">
      <w:pPr>
        <w:spacing w:line="480" w:lineRule="auto"/>
        <w:ind w:firstLine="300"/>
        <w:jc w:val="left"/>
        <w:rPr>
          <w:ins w:id="63" w:author="C.H.J. Hartgerink" w:date="2015-07-08T19:26:00Z"/>
          <w:sz w:val="24"/>
        </w:rPr>
      </w:pPr>
      <w:del w:id="64" w:author="C.H.J. Hartgerink" w:date="2015-07-08T19:26:00Z">
        <w:r w:rsidRPr="009F07A0">
          <w:rPr>
            <w:sz w:val="24"/>
          </w:rPr>
          <w:delText>Of vital importance in</w:delText>
        </w:r>
      </w:del>
      <w:ins w:id="65" w:author="C.H.J. Hartgerink" w:date="2015-07-08T19:26:00Z">
        <w:r w:rsidR="00936B5D" w:rsidRPr="00514F1E">
          <w:rPr>
            <w:sz w:val="24"/>
          </w:rPr>
          <w:t>The two panels in Fig 1 describe</w:t>
        </w:r>
      </w:ins>
      <w:r w:rsidR="00936B5D" w:rsidRPr="00514F1E">
        <w:rPr>
          <w:sz w:val="24"/>
        </w:rPr>
        <w:t xml:space="preserve"> the </w:t>
      </w:r>
      <w:del w:id="66" w:author="C.H.J. Hartgerink" w:date="2015-07-08T19:26:00Z">
        <w:r w:rsidRPr="009F07A0">
          <w:rPr>
            <w:sz w:val="24"/>
          </w:rPr>
          <w:delText xml:space="preserve">Caliper test is the careful </w:delText>
        </w:r>
      </w:del>
      <w:r w:rsidR="00936B5D" w:rsidRPr="00514F1E">
        <w:rPr>
          <w:sz w:val="24"/>
        </w:rPr>
        <w:t xml:space="preserve">selection of </w:t>
      </w:r>
      <w:ins w:id="67" w:author="C.H.J. Hartgerink" w:date="2015-07-08T19:26:00Z">
        <w:r w:rsidR="00936B5D" w:rsidRPr="00514F1E">
          <w:rPr>
            <w:sz w:val="24"/>
          </w:rPr>
          <w:t xml:space="preserve">p-values in the original and current paper. The top panel shows </w:t>
        </w:r>
      </w:ins>
      <w:r w:rsidR="00936B5D" w:rsidRPr="00514F1E">
        <w:rPr>
          <w:sz w:val="24"/>
        </w:rPr>
        <w:t xml:space="preserve">the </w:t>
      </w:r>
      <w:ins w:id="68" w:author="C.H.J. Hartgerink" w:date="2015-07-08T19:26:00Z">
        <w:r w:rsidR="00936B5D" w:rsidRPr="00514F1E">
          <w:rPr>
            <w:sz w:val="24"/>
          </w:rPr>
          <w:t xml:space="preserve">selection made by Head et </w:t>
        </w:r>
        <w:r w:rsidR="00936B5D" w:rsidRPr="00514F1E">
          <w:rPr>
            <w:sz w:val="24"/>
          </w:rPr>
          <w:t>al.</w:t>
        </w:r>
      </w:ins>
      <w:moveToRangeStart w:id="69" w:author="C.H.J. Hartgerink" w:date="2015-07-08T19:26:00Z" w:name="move424146904"/>
      <w:moveTo w:id="70" w:author="C.H.J. Hartgerink" w:date="2015-07-08T19:26:00Z">
        <w:r w:rsidR="00936B5D" w:rsidRPr="00514F1E">
          <w:rPr>
            <w:sz w:val="24"/>
          </w:rPr>
          <w:t xml:space="preserve"> (i.e., </w:t>
        </w:r>
      </w:moveTo>
      <w:moveToRangeEnd w:id="69"/>
      <w:ins w:id="71" w:author="C.H.J. Hartgerink" w:date="2015-07-08T19:26:00Z">
        <w:r w:rsidR="00936B5D" w:rsidRPr="00514F1E">
          <w:rPr>
            <w:sz w:val="24"/>
          </w:rPr>
          <w:t>.04</w:t>
        </w:r>
        <w:r w:rsidR="00514F1E">
          <w:rPr>
            <w:sz w:val="24"/>
          </w:rPr>
          <w:t xml:space="preserve"> </w:t>
        </w:r>
        <w:r w:rsidR="00936B5D" w:rsidRPr="00514F1E">
          <w:rPr>
            <w:sz w:val="24"/>
          </w:rPr>
          <w:t>&lt;</w:t>
        </w:r>
        <w:r w:rsidR="00514F1E">
          <w:rPr>
            <w:sz w:val="24"/>
          </w:rPr>
          <w:t xml:space="preserve"> </w:t>
        </w:r>
        <w:r w:rsidR="00936B5D" w:rsidRPr="00514F1E">
          <w:rPr>
            <w:i/>
            <w:iCs/>
            <w:sz w:val="24"/>
          </w:rPr>
          <w:t>p</w:t>
        </w:r>
        <w:r w:rsidR="00514F1E">
          <w:rPr>
            <w:i/>
            <w:iCs/>
            <w:sz w:val="24"/>
          </w:rPr>
          <w:t xml:space="preserve"> </w:t>
        </w:r>
        <w:r w:rsidR="00936B5D" w:rsidRPr="00514F1E">
          <w:rPr>
            <w:sz w:val="24"/>
          </w:rPr>
          <w:t>&lt;</w:t>
        </w:r>
        <w:r w:rsidR="00514F1E">
          <w:rPr>
            <w:sz w:val="24"/>
          </w:rPr>
          <w:t xml:space="preserve"> </w:t>
        </w:r>
        <w:r w:rsidR="00936B5D" w:rsidRPr="00514F1E">
          <w:rPr>
            <w:sz w:val="24"/>
          </w:rPr>
          <w:t>.045 versus .045</w:t>
        </w:r>
        <w:r w:rsidR="00514F1E">
          <w:rPr>
            <w:sz w:val="24"/>
          </w:rPr>
          <w:t xml:space="preserve"> </w:t>
        </w:r>
        <w:r w:rsidR="00936B5D" w:rsidRPr="00514F1E">
          <w:rPr>
            <w:sz w:val="24"/>
          </w:rPr>
          <w:t>&lt;</w:t>
        </w:r>
        <w:r w:rsidR="00514F1E">
          <w:rPr>
            <w:sz w:val="24"/>
          </w:rPr>
          <w:t xml:space="preserve"> </w:t>
        </w:r>
        <w:r w:rsidR="00936B5D" w:rsidRPr="00514F1E">
          <w:rPr>
            <w:i/>
            <w:iCs/>
            <w:sz w:val="24"/>
          </w:rPr>
          <w:t>p</w:t>
        </w:r>
        <w:r w:rsidR="00514F1E">
          <w:rPr>
            <w:i/>
            <w:iCs/>
            <w:sz w:val="24"/>
          </w:rPr>
          <w:t xml:space="preserve"> </w:t>
        </w:r>
        <w:r w:rsidR="00936B5D" w:rsidRPr="00514F1E">
          <w:rPr>
            <w:sz w:val="24"/>
          </w:rPr>
          <w:t>&lt;</w:t>
        </w:r>
        <w:r w:rsidR="00514F1E">
          <w:rPr>
            <w:sz w:val="24"/>
          </w:rPr>
          <w:t xml:space="preserve"> </w:t>
        </w:r>
        <w:r w:rsidR="00936B5D" w:rsidRPr="00514F1E">
          <w:rPr>
            <w:sz w:val="24"/>
          </w:rPr>
          <w:t xml:space="preserve">.05), where the right bin shows a slightly higher </w:t>
        </w:r>
      </w:ins>
      <w:r w:rsidR="00936B5D" w:rsidRPr="00514F1E">
        <w:rPr>
          <w:sz w:val="24"/>
        </w:rPr>
        <w:t xml:space="preserve">frequency </w:t>
      </w:r>
      <w:del w:id="72" w:author="C.H.J. Hartgerink" w:date="2015-07-08T19:26:00Z">
        <w:r w:rsidRPr="009F07A0">
          <w:rPr>
            <w:sz w:val="24"/>
          </w:rPr>
          <w:delText xml:space="preserve">bins that are compared. When inspecting </w:delText>
        </w:r>
      </w:del>
      <w:ins w:id="73" w:author="C.H.J. Hartgerink" w:date="2015-07-08T19:26:00Z">
        <w:r w:rsidR="00936B5D" w:rsidRPr="00514F1E">
          <w:rPr>
            <w:sz w:val="24"/>
          </w:rPr>
          <w:t xml:space="preserve">than the left bin. This is the evidence Head et al. found for </w:t>
        </w:r>
      </w:ins>
      <w:r w:rsidR="00936B5D" w:rsidRPr="00514F1E">
        <w:rPr>
          <w:sz w:val="24"/>
        </w:rPr>
        <w:t>p-hacking</w:t>
      </w:r>
      <w:del w:id="74" w:author="C.H.J. Hartgerink" w:date="2015-07-08T19:26:00Z">
        <w:r w:rsidRPr="009F07A0">
          <w:rPr>
            <w:sz w:val="24"/>
          </w:rPr>
          <w:delText>, selecting the two final bins at .05 is logical, if the p-values are not subject to any biases.</w:delText>
        </w:r>
      </w:del>
      <w:ins w:id="75" w:author="C.H.J. Hartgerink" w:date="2015-07-08T19:26:00Z">
        <w:r w:rsidR="00936B5D" w:rsidRPr="00514F1E">
          <w:rPr>
            <w:sz w:val="24"/>
          </w:rPr>
          <w:t>.</w:t>
        </w:r>
      </w:ins>
      <w:r w:rsidR="00936B5D" w:rsidRPr="00514F1E">
        <w:rPr>
          <w:sz w:val="24"/>
        </w:rPr>
        <w:t xml:space="preserve"> However, </w:t>
      </w:r>
      <w:del w:id="76" w:author="C.H.J. Hartgerink" w:date="2015-07-08T19:26:00Z">
        <w:r w:rsidRPr="009F07A0">
          <w:rPr>
            <w:sz w:val="24"/>
          </w:rPr>
          <w:delText>p-values are subject to reporting tendencies,</w:delText>
        </w:r>
      </w:del>
      <w:ins w:id="77" w:author="C.H.J. Hartgerink" w:date="2015-07-08T19:26:00Z">
        <w:r w:rsidR="00936B5D" w:rsidRPr="00514F1E">
          <w:rPr>
            <w:sz w:val="24"/>
          </w:rPr>
          <w:t>if we expand the range and look at the entire distribution, we see that this i</w:t>
        </w:r>
        <w:r w:rsidR="00936B5D" w:rsidRPr="00514F1E">
          <w:rPr>
            <w:sz w:val="24"/>
          </w:rPr>
          <w:t>s an unrepresentative part</w:t>
        </w:r>
      </w:ins>
      <w:r w:rsidR="00936B5D" w:rsidRPr="00514F1E">
        <w:rPr>
          <w:sz w:val="24"/>
        </w:rPr>
        <w:t xml:space="preserve"> of </w:t>
      </w:r>
      <w:del w:id="78" w:author="C.H.J. Hartgerink" w:date="2015-07-08T19:26:00Z">
        <w:r w:rsidRPr="009F07A0">
          <w:rPr>
            <w:sz w:val="24"/>
          </w:rPr>
          <w:delText xml:space="preserve">which one is already eliminated by excluding the inexactly reported p-values. Upon inspecting the frequency </w:delText>
        </w:r>
      </w:del>
      <w:ins w:id="79" w:author="C.H.J. Hartgerink" w:date="2015-07-08T19:26:00Z">
        <w:r w:rsidR="00936B5D" w:rsidRPr="00514F1E">
          <w:rPr>
            <w:sz w:val="24"/>
          </w:rPr>
          <w:t xml:space="preserve">the </w:t>
        </w:r>
      </w:ins>
      <w:r w:rsidR="00936B5D" w:rsidRPr="00514F1E">
        <w:rPr>
          <w:sz w:val="24"/>
        </w:rPr>
        <w:t xml:space="preserve">distribution of </w:t>
      </w:r>
      <w:ins w:id="80" w:author="C.H.J. Hartgerink" w:date="2015-07-08T19:26:00Z">
        <w:r w:rsidR="00936B5D" w:rsidRPr="00514F1E">
          <w:rPr>
            <w:sz w:val="24"/>
          </w:rPr>
          <w:t xml:space="preserve">significant </w:t>
        </w:r>
      </w:ins>
      <w:r w:rsidR="00936B5D" w:rsidRPr="00514F1E">
        <w:rPr>
          <w:sz w:val="24"/>
        </w:rPr>
        <w:t>p-values</w:t>
      </w:r>
      <w:ins w:id="81" w:author="C.H.J. Hartgerink" w:date="2015-07-08T19:26:00Z">
        <w:r w:rsidR="00936B5D" w:rsidRPr="00514F1E">
          <w:rPr>
            <w:sz w:val="24"/>
          </w:rPr>
          <w:t>.</w:t>
        </w:r>
      </w:ins>
    </w:p>
    <w:p w14:paraId="7586FB0F" w14:textId="77777777" w:rsidR="00514F1E" w:rsidRPr="00514F1E" w:rsidRDefault="00514F1E" w:rsidP="00514F1E">
      <w:pPr>
        <w:spacing w:line="480" w:lineRule="auto"/>
        <w:ind w:firstLine="300"/>
        <w:jc w:val="left"/>
        <w:rPr>
          <w:sz w:val="24"/>
          <w:rPrChange w:id="82" w:author="C.H.J. Hartgerink" w:date="2015-07-08T19:26:00Z">
            <w:rPr/>
          </w:rPrChange>
        </w:rPr>
        <w:pPrChange w:id="83" w:author="C.H.J. Hartgerink" w:date="2015-07-08T19:26:00Z">
          <w:pPr>
            <w:pStyle w:val="Figure"/>
            <w:spacing w:before="0"/>
            <w:ind w:firstLine="300"/>
            <w:jc w:val="left"/>
          </w:pPr>
        </w:pPrChange>
      </w:pPr>
      <w:moveToRangeStart w:id="84" w:author="C.H.J. Hartgerink" w:date="2015-07-08T19:26:00Z" w:name="move424146905"/>
    </w:p>
    <w:p w14:paraId="565A679B" w14:textId="67B57B3C" w:rsidR="00514F1E" w:rsidRDefault="00936B5D" w:rsidP="00514F1E">
      <w:pPr>
        <w:pStyle w:val="Caption"/>
        <w:spacing w:before="0" w:after="0" w:line="480" w:lineRule="auto"/>
        <w:rPr>
          <w:ins w:id="85" w:author="C.H.J. Hartgerink" w:date="2015-07-08T19:26:00Z"/>
        </w:rPr>
      </w:pPr>
      <w:moveTo w:id="86" w:author="C.H.J. Hartgerink" w:date="2015-07-08T19:26:00Z">
        <w:r w:rsidRPr="00514F1E">
          <w:rPr>
            <w:b/>
            <w:rPrChange w:id="87" w:author="C.H.J. Hartgerink" w:date="2015-07-08T19:26:00Z">
              <w:rPr/>
            </w:rPrChange>
          </w:rPr>
          <w:t>Fig. 1.</w:t>
        </w:r>
        <w:r>
          <w:t xml:space="preserve"> </w:t>
        </w:r>
      </w:moveTo>
      <w:moveToRangeEnd w:id="84"/>
      <w:del w:id="88" w:author="C.H.J. Hartgerink" w:date="2015-07-08T19:26:00Z">
        <w:r w:rsidR="00CD0CB9" w:rsidRPr="009F07A0">
          <w:delText xml:space="preserve"> below</w:delText>
        </w:r>
      </w:del>
      <w:ins w:id="89" w:author="C.H.J. Hartgerink" w:date="2015-07-08T19:26:00Z">
        <w:r>
          <w:t>Histogram of p-values as selected in Head et al. (</w:t>
        </w:r>
        <w:r w:rsidR="0079633C" w:rsidRPr="00514F1E">
          <w:t>.04</w:t>
        </w:r>
        <w:r w:rsidR="0079633C">
          <w:t xml:space="preserve"> </w:t>
        </w:r>
        <w:r w:rsidR="0079633C" w:rsidRPr="00514F1E">
          <w:t>&lt;</w:t>
        </w:r>
        <w:r w:rsidR="0079633C">
          <w:t xml:space="preserve"> </w:t>
        </w:r>
        <w:r w:rsidR="0079633C" w:rsidRPr="00514F1E">
          <w:rPr>
            <w:i/>
            <w:iCs/>
          </w:rPr>
          <w:t>p</w:t>
        </w:r>
        <w:r w:rsidR="0079633C">
          <w:rPr>
            <w:i/>
            <w:iCs/>
          </w:rPr>
          <w:t xml:space="preserve"> </w:t>
        </w:r>
        <w:r w:rsidR="0079633C" w:rsidRPr="00514F1E">
          <w:t>&lt;</w:t>
        </w:r>
        <w:r w:rsidR="0079633C">
          <w:t xml:space="preserve"> </w:t>
        </w:r>
        <w:r w:rsidR="0079633C" w:rsidRPr="00514F1E">
          <w:t>.045 versus .045</w:t>
        </w:r>
        <w:r w:rsidR="0079633C">
          <w:t xml:space="preserve"> </w:t>
        </w:r>
        <w:r w:rsidR="0079633C" w:rsidRPr="00514F1E">
          <w:t>&lt;</w:t>
        </w:r>
        <w:r w:rsidR="0079633C">
          <w:t xml:space="preserve"> </w:t>
        </w:r>
        <w:r w:rsidR="0079633C" w:rsidRPr="00514F1E">
          <w:rPr>
            <w:i/>
            <w:iCs/>
          </w:rPr>
          <w:t>p</w:t>
        </w:r>
        <w:r w:rsidR="0079633C">
          <w:rPr>
            <w:i/>
            <w:iCs/>
          </w:rPr>
          <w:t xml:space="preserve"> </w:t>
        </w:r>
        <w:r w:rsidR="0079633C" w:rsidRPr="00514F1E">
          <w:t>&lt;</w:t>
        </w:r>
      </w:ins>
      <w:r w:rsidR="0079633C" w:rsidRPr="003A649D">
        <w:t xml:space="preserve"> .05</w:t>
      </w:r>
      <w:del w:id="90" w:author="C.H.J. Hartgerink" w:date="2015-07-08T19:26:00Z">
        <w:r w:rsidR="00CD0CB9" w:rsidRPr="009F07A0">
          <w:delText xml:space="preserve"> in Fig. 1, it is readily seen that exactly reported p-values suffer from </w:delText>
        </w:r>
      </w:del>
      <w:ins w:id="91" w:author="C.H.J. Hartgerink" w:date="2015-07-08T19:26:00Z">
        <w:r>
          <w:t xml:space="preserve">; top) and the full </w:t>
        </w:r>
        <w:r w:rsidR="00514F1E">
          <w:rPr>
            <w:i/>
            <w:iCs/>
          </w:rPr>
          <w:t>p</w:t>
        </w:r>
        <w:r>
          <w:t xml:space="preserve">-value distribution </w:t>
        </w:r>
        <w:r>
          <w:t>≤</w:t>
        </w:r>
        <w:r w:rsidR="00514F1E">
          <w:t xml:space="preserve"> </w:t>
        </w:r>
        <w:r>
          <w:t>.05 (binwidth = .00125; bottom)</w:t>
        </w:r>
        <w:r>
          <w:t>.</w:t>
        </w:r>
      </w:ins>
    </w:p>
    <w:p w14:paraId="65459A92" w14:textId="77777777" w:rsidR="00000000" w:rsidRDefault="00936B5D" w:rsidP="00514F1E">
      <w:pPr>
        <w:pStyle w:val="Caption"/>
        <w:spacing w:before="0" w:after="0" w:line="480" w:lineRule="auto"/>
        <w:rPr>
          <w:ins w:id="92" w:author="C.H.J. Hartgerink" w:date="2015-07-08T19:26:00Z"/>
        </w:rPr>
      </w:pPr>
      <w:ins w:id="93" w:author="C.H.J. Hartgerink" w:date="2015-07-08T19:26:00Z">
        <w:r>
          <w:fldChar w:fldCharType="begin"/>
        </w:r>
        <w:r>
          <w:instrText xml:space="preserve">TC "1 Fig. 1. Histogram of p-values as selected in Head et al. (2015; top) and the full </w:instrText>
        </w:r>
        <w:r>
          <w:rPr>
            <w:i/>
            <w:iCs/>
          </w:rPr>
          <w:instrText>p</w:instrText>
        </w:r>
        <w:r>
          <w:instrText xml:space="preserve">-value distribution </w:instrText>
        </w:r>
        <w:r>
          <w:instrText>≤</w:instrText>
        </w:r>
        <w:r>
          <w:instrText>.05 (binwidth = .00125; bottom)." \f f</w:instrText>
        </w:r>
        <w:r>
          <w:fldChar w:fldCharType="end"/>
        </w:r>
      </w:ins>
    </w:p>
    <w:p w14:paraId="3A47B725" w14:textId="31B972FD" w:rsidR="00000000" w:rsidRPr="00514F1E" w:rsidRDefault="00936B5D" w:rsidP="00514F1E">
      <w:pPr>
        <w:spacing w:line="480" w:lineRule="auto"/>
        <w:ind w:firstLine="300"/>
        <w:jc w:val="left"/>
        <w:rPr>
          <w:ins w:id="94" w:author="C.H.J. Hartgerink" w:date="2015-07-08T19:26:00Z"/>
          <w:sz w:val="24"/>
          <w:szCs w:val="24"/>
        </w:rPr>
      </w:pPr>
      <w:ins w:id="95" w:author="C.H.J. Hartgerink" w:date="2015-07-08T19:26:00Z">
        <w:r w:rsidRPr="00514F1E">
          <w:rPr>
            <w:sz w:val="24"/>
            <w:szCs w:val="24"/>
          </w:rPr>
          <w:lastRenderedPageBreak/>
          <w:t xml:space="preserve">The bottom panel in Fig 1 indicates there is </w:t>
        </w:r>
      </w:ins>
      <w:r w:rsidRPr="00514F1E">
        <w:rPr>
          <w:sz w:val="24"/>
          <w:szCs w:val="24"/>
        </w:rPr>
        <w:t xml:space="preserve">a reporting tendency at the second decimal </w:t>
      </w:r>
      <w:ins w:id="96" w:author="C.H.J. Hartgerink" w:date="2015-07-08T19:26:00Z">
        <w:r w:rsidRPr="00514F1E">
          <w:rPr>
            <w:sz w:val="24"/>
            <w:szCs w:val="24"/>
          </w:rPr>
          <w:t>for p-values lar</w:t>
        </w:r>
        <w:r w:rsidRPr="00514F1E">
          <w:rPr>
            <w:sz w:val="24"/>
            <w:szCs w:val="24"/>
          </w:rPr>
          <w:t>ger than or equal to .01. If no reporting tendencies existed, the distribution would show a reasonably smooth distribution, resembling the distribution between 0 and .01. However, the depicted distribution violates this, where p-value frequencies drastical</w:t>
        </w:r>
        <w:r w:rsidRPr="00514F1E">
          <w:rPr>
            <w:sz w:val="24"/>
            <w:szCs w:val="24"/>
          </w:rPr>
          <w:t xml:space="preserve">ly increase at each second decimal </w:t>
        </w:r>
      </w:ins>
      <w:r w:rsidRPr="00514F1E">
        <w:rPr>
          <w:sz w:val="24"/>
          <w:szCs w:val="24"/>
        </w:rPr>
        <w:t>place</w:t>
      </w:r>
      <w:del w:id="97" w:author="C.H.J. Hartgerink" w:date="2015-07-08T19:26:00Z">
        <w:r w:rsidR="00CD0CB9" w:rsidRPr="009F07A0">
          <w:rPr>
            <w:sz w:val="24"/>
          </w:rPr>
          <w:delText>. Post</w:delText>
        </w:r>
      </w:del>
      <w:ins w:id="98" w:author="C.H.J. Hartgerink" w:date="2015-07-08T19:26:00Z">
        <w:r w:rsidRPr="00514F1E">
          <w:rPr>
            <w:sz w:val="24"/>
            <w:szCs w:val="24"/>
          </w:rPr>
          <w:t xml:space="preserve"> in the distribution. A post</w:t>
        </w:r>
      </w:ins>
      <w:r w:rsidRPr="00514F1E">
        <w:rPr>
          <w:sz w:val="24"/>
          <w:szCs w:val="24"/>
        </w:rPr>
        <w:t xml:space="preserve">-hoc </w:t>
      </w:r>
      <w:del w:id="99" w:author="C.H.J. Hartgerink" w:date="2015-07-08T19:26:00Z">
        <w:r w:rsidR="00CD0CB9" w:rsidRPr="009F07A0">
          <w:rPr>
            <w:sz w:val="24"/>
          </w:rPr>
          <w:delText>explanations for this include that it is common practice in science to report numeric values to the second decimal and that reporting of p-values is no exception. In psychology,</w:delText>
        </w:r>
      </w:del>
      <w:ins w:id="100" w:author="C.H.J. Hartgerink" w:date="2015-07-08T19:26:00Z">
        <w:r w:rsidRPr="00514F1E">
          <w:rPr>
            <w:sz w:val="24"/>
            <w:szCs w:val="24"/>
          </w:rPr>
          <w:t>explanation for this is that</w:t>
        </w:r>
      </w:ins>
      <w:r w:rsidRPr="00514F1E">
        <w:rPr>
          <w:sz w:val="24"/>
          <w:szCs w:val="24"/>
        </w:rPr>
        <w:t xml:space="preserve"> three decimal reporting of p-values has only been prescribed since 2010 </w:t>
      </w:r>
      <w:del w:id="101" w:author="C.H.J. Hartgerink" w:date="2015-07-08T19:26:00Z">
        <w:r w:rsidR="00CD0CB9" w:rsidRPr="009F07A0">
          <w:rPr>
            <w:sz w:val="24"/>
          </w:rPr>
          <w:delText>[</w:delText>
        </w:r>
        <w:r w:rsidR="00CD0CB9" w:rsidRPr="009F07A0">
          <w:rPr>
            <w:sz w:val="24"/>
          </w:rPr>
          <w:fldChar w:fldCharType="begin"/>
        </w:r>
        <w:r w:rsidR="00CD0CB9" w:rsidRPr="009F07A0">
          <w:rPr>
            <w:sz w:val="24"/>
          </w:rPr>
          <w:delInstrText xml:space="preserve">REF BIB_AmericanPsychologicalAssociation2010 \* MERGEFORMAT </w:delInstrText>
        </w:r>
        <w:r w:rsidR="00CD0CB9" w:rsidRPr="009F07A0">
          <w:rPr>
            <w:sz w:val="24"/>
          </w:rPr>
          <w:fldChar w:fldCharType="separate"/>
        </w:r>
        <w:r w:rsidR="00CD0CB9" w:rsidRPr="009F07A0">
          <w:rPr>
            <w:sz w:val="24"/>
          </w:rPr>
          <w:delText>8</w:delText>
        </w:r>
        <w:r w:rsidR="00CD0CB9" w:rsidRPr="009F07A0">
          <w:rPr>
            <w:sz w:val="24"/>
          </w:rPr>
          <w:fldChar w:fldCharType="end"/>
        </w:r>
        <w:r w:rsidR="00CD0CB9" w:rsidRPr="009F07A0">
          <w:rPr>
            <w:sz w:val="24"/>
          </w:rPr>
          <w:delText>]. It therefore seems plausible that a second-decimal reporting tendency creeps into the current data and needs to be taken into account when evaluating the evidence for p-hacking. Such second-decimal reporting bias can be corrected for by selecting bins adjacent to round second decimals, as is done in the strong</w:delText>
        </w:r>
      </w:del>
      <w:ins w:id="102" w:author="C.H.J. Hartgerink" w:date="2015-07-08T19:26:00Z">
        <w:r w:rsidRPr="00514F1E">
          <w:rPr>
            <w:sz w:val="24"/>
            <w:szCs w:val="24"/>
          </w:rPr>
          <w:t>in psychology [</w:t>
        </w:r>
        <w:r w:rsidRPr="00514F1E">
          <w:rPr>
            <w:sz w:val="24"/>
            <w:szCs w:val="24"/>
          </w:rPr>
          <w:fldChar w:fldCharType="begin"/>
        </w:r>
        <w:r w:rsidRPr="00514F1E">
          <w:rPr>
            <w:sz w:val="24"/>
            <w:szCs w:val="24"/>
          </w:rPr>
          <w:instrText xml:space="preserve">REF BIB_American_Psychological_Association2010_qe \* MERGEFORMAT </w:instrText>
        </w:r>
        <w:r w:rsidRPr="00514F1E">
          <w:rPr>
            <w:sz w:val="24"/>
            <w:szCs w:val="24"/>
          </w:rPr>
          <w:fldChar w:fldCharType="separate"/>
        </w:r>
        <w:r w:rsidR="0079633C" w:rsidRPr="00A823CC">
          <w:rPr>
            <w:sz w:val="24"/>
            <w:szCs w:val="24"/>
          </w:rPr>
          <w:t>8</w:t>
        </w:r>
        <w:r w:rsidRPr="00514F1E">
          <w:rPr>
            <w:sz w:val="24"/>
            <w:szCs w:val="24"/>
          </w:rPr>
          <w:fldChar w:fldCharType="end"/>
        </w:r>
        <w:r w:rsidRPr="00514F1E">
          <w:rPr>
            <w:sz w:val="24"/>
            <w:szCs w:val="24"/>
          </w:rPr>
          <w:t>], where it previously prescribed two decimal reporting [</w:t>
        </w:r>
        <w:r w:rsidRPr="00514F1E">
          <w:rPr>
            <w:sz w:val="24"/>
            <w:szCs w:val="24"/>
          </w:rPr>
          <w:fldChar w:fldCharType="begin"/>
        </w:r>
        <w:r w:rsidRPr="00514F1E">
          <w:rPr>
            <w:sz w:val="24"/>
            <w:szCs w:val="24"/>
          </w:rPr>
          <w:instrText xml:space="preserve">REF BIB_American_Psychological_Association1983_yf \* MERGEFORMAT </w:instrText>
        </w:r>
        <w:r w:rsidRPr="00514F1E">
          <w:rPr>
            <w:sz w:val="24"/>
            <w:szCs w:val="24"/>
          </w:rPr>
          <w:fldChar w:fldCharType="separate"/>
        </w:r>
        <w:r w:rsidR="0079633C" w:rsidRPr="00A823CC">
          <w:rPr>
            <w:sz w:val="24"/>
            <w:szCs w:val="24"/>
          </w:rPr>
          <w:t>7</w:t>
        </w:r>
        <w:r w:rsidRPr="00514F1E">
          <w:rPr>
            <w:sz w:val="24"/>
            <w:szCs w:val="24"/>
          </w:rPr>
          <w:fldChar w:fldCharType="end"/>
        </w:r>
        <w:r w:rsidRPr="00514F1E">
          <w:rPr>
            <w:sz w:val="24"/>
            <w:szCs w:val="24"/>
          </w:rPr>
          <w:t xml:space="preserve">, </w:t>
        </w:r>
        <w:r w:rsidRPr="00514F1E">
          <w:rPr>
            <w:sz w:val="24"/>
            <w:szCs w:val="24"/>
          </w:rPr>
          <w:fldChar w:fldCharType="begin"/>
        </w:r>
        <w:r w:rsidRPr="00514F1E">
          <w:rPr>
            <w:sz w:val="24"/>
            <w:szCs w:val="24"/>
          </w:rPr>
          <w:instrText xml:space="preserve">REF BIB_American_Psychological_Association2001_uw \* MERGEFORMAT </w:instrText>
        </w:r>
        <w:r w:rsidRPr="00514F1E">
          <w:rPr>
            <w:sz w:val="24"/>
            <w:szCs w:val="24"/>
          </w:rPr>
          <w:fldChar w:fldCharType="separate"/>
        </w:r>
        <w:r w:rsidR="0079633C" w:rsidRPr="00A823CC">
          <w:rPr>
            <w:sz w:val="24"/>
            <w:szCs w:val="24"/>
          </w:rPr>
          <w:t>8</w:t>
        </w:r>
        <w:r w:rsidRPr="00514F1E">
          <w:rPr>
            <w:sz w:val="24"/>
            <w:szCs w:val="24"/>
          </w:rPr>
          <w:fldChar w:fldCharType="end"/>
        </w:r>
        <w:r w:rsidRPr="00514F1E">
          <w:rPr>
            <w:sz w:val="24"/>
            <w:szCs w:val="24"/>
          </w:rPr>
          <w:t>]. Because reporting has occurred to the second decimal p</w:t>
        </w:r>
        <w:r w:rsidRPr="00514F1E">
          <w:rPr>
            <w:sz w:val="24"/>
            <w:szCs w:val="24"/>
          </w:rPr>
          <w:t>lace for a long time and can be seen to have a substantial effect on the distribution, I think it is important to take this into account in the bin selection.</w:t>
        </w:r>
      </w:ins>
    </w:p>
    <w:p w14:paraId="6C49D3B1" w14:textId="77777777" w:rsidR="00000000" w:rsidRPr="00514F1E" w:rsidRDefault="00936B5D" w:rsidP="00514F1E">
      <w:pPr>
        <w:spacing w:line="480" w:lineRule="auto"/>
        <w:ind w:firstLine="300"/>
        <w:jc w:val="left"/>
        <w:rPr>
          <w:ins w:id="103" w:author="C.H.J. Hartgerink" w:date="2015-07-08T19:26:00Z"/>
          <w:sz w:val="24"/>
          <w:szCs w:val="24"/>
        </w:rPr>
      </w:pPr>
      <w:ins w:id="104" w:author="C.H.J. Hartgerink" w:date="2015-07-08T19:26:00Z">
        <w:r w:rsidRPr="00514F1E">
          <w:rPr>
            <w:sz w:val="24"/>
            <w:szCs w:val="24"/>
          </w:rPr>
          <w:t>Head et al. selected the bins as indicated in the top panel in Fig 1, removing the second decimal. For their tests of p-hacking, they compared the bin frequency of the adjacent bins .04</w:t>
        </w:r>
        <w:r w:rsidR="00514F1E">
          <w:rPr>
            <w:sz w:val="24"/>
            <w:szCs w:val="24"/>
          </w:rPr>
          <w:t xml:space="preserve"> </w:t>
        </w:r>
        <w:r w:rsidRPr="00514F1E">
          <w:rPr>
            <w:sz w:val="24"/>
            <w:szCs w:val="24"/>
          </w:rPr>
          <w:t>&lt;</w:t>
        </w:r>
        <w:r w:rsidR="00514F1E">
          <w:rPr>
            <w:sz w:val="24"/>
            <w:szCs w:val="24"/>
          </w:rPr>
          <w:t xml:space="preserve"> </w:t>
        </w:r>
        <w:r w:rsidRPr="00514F1E">
          <w:rPr>
            <w:i/>
            <w:iCs/>
            <w:sz w:val="24"/>
            <w:szCs w:val="24"/>
          </w:rPr>
          <w:t>p</w:t>
        </w:r>
        <w:r w:rsidR="00514F1E">
          <w:rPr>
            <w:i/>
            <w:iCs/>
            <w:sz w:val="24"/>
            <w:szCs w:val="24"/>
          </w:rPr>
          <w:t xml:space="preserve"> </w:t>
        </w:r>
        <w:r w:rsidRPr="00514F1E">
          <w:rPr>
            <w:sz w:val="24"/>
            <w:szCs w:val="24"/>
          </w:rPr>
          <w:t>&lt;</w:t>
        </w:r>
        <w:r w:rsidR="00514F1E">
          <w:rPr>
            <w:sz w:val="24"/>
            <w:szCs w:val="24"/>
          </w:rPr>
          <w:t xml:space="preserve"> </w:t>
        </w:r>
        <w:r w:rsidRPr="00514F1E">
          <w:rPr>
            <w:sz w:val="24"/>
            <w:szCs w:val="24"/>
          </w:rPr>
          <w:t>.045 versus .045</w:t>
        </w:r>
        <w:r w:rsidR="00514F1E">
          <w:rPr>
            <w:sz w:val="24"/>
            <w:szCs w:val="24"/>
          </w:rPr>
          <w:t xml:space="preserve"> </w:t>
        </w:r>
        <w:r w:rsidRPr="00514F1E">
          <w:rPr>
            <w:sz w:val="24"/>
            <w:szCs w:val="24"/>
          </w:rPr>
          <w:t>&lt;</w:t>
        </w:r>
        <w:r w:rsidR="00514F1E">
          <w:rPr>
            <w:sz w:val="24"/>
            <w:szCs w:val="24"/>
          </w:rPr>
          <w:t xml:space="preserve"> </w:t>
        </w:r>
        <w:r w:rsidRPr="00514F1E">
          <w:rPr>
            <w:i/>
            <w:iCs/>
            <w:sz w:val="24"/>
            <w:szCs w:val="24"/>
          </w:rPr>
          <w:t>p</w:t>
        </w:r>
        <w:r w:rsidR="00514F1E">
          <w:rPr>
            <w:i/>
            <w:iCs/>
            <w:sz w:val="24"/>
            <w:szCs w:val="24"/>
          </w:rPr>
          <w:t xml:space="preserve"> </w:t>
        </w:r>
        <w:r w:rsidRPr="00514F1E">
          <w:rPr>
            <w:sz w:val="24"/>
            <w:szCs w:val="24"/>
          </w:rPr>
          <w:t>&lt;</w:t>
        </w:r>
        <w:r w:rsidR="00514F1E">
          <w:rPr>
            <w:sz w:val="24"/>
            <w:szCs w:val="24"/>
          </w:rPr>
          <w:t xml:space="preserve"> </w:t>
        </w:r>
        <w:r w:rsidRPr="00514F1E">
          <w:rPr>
            <w:sz w:val="24"/>
            <w:szCs w:val="24"/>
          </w:rPr>
          <w:t>.05. The original authors “suspect that many auth</w:t>
        </w:r>
        <w:r w:rsidRPr="00514F1E">
          <w:rPr>
            <w:sz w:val="24"/>
            <w:szCs w:val="24"/>
          </w:rPr>
          <w:t xml:space="preserve">ors do not regard </w:t>
        </w:r>
        <w:r w:rsidRPr="00514F1E">
          <w:rPr>
            <w:i/>
            <w:iCs/>
            <w:sz w:val="24"/>
            <w:szCs w:val="24"/>
          </w:rPr>
          <w:t>p</w:t>
        </w:r>
        <w:r w:rsidR="00514F1E">
          <w:rPr>
            <w:i/>
            <w:iCs/>
            <w:sz w:val="24"/>
            <w:szCs w:val="24"/>
          </w:rPr>
          <w:t xml:space="preserve"> </w:t>
        </w:r>
        <w:r w:rsidRPr="00514F1E">
          <w:rPr>
            <w:sz w:val="24"/>
            <w:szCs w:val="24"/>
          </w:rPr>
          <w:t>=</w:t>
        </w:r>
        <w:r w:rsidR="00514F1E">
          <w:rPr>
            <w:sz w:val="24"/>
            <w:szCs w:val="24"/>
          </w:rPr>
          <w:t xml:space="preserve"> </w:t>
        </w:r>
        <w:r w:rsidRPr="00514F1E">
          <w:rPr>
            <w:sz w:val="24"/>
            <w:szCs w:val="24"/>
          </w:rPr>
          <w:t>.05 as significant” [</w:t>
        </w:r>
        <w:r w:rsidRPr="00514F1E">
          <w:rPr>
            <w:sz w:val="24"/>
            <w:szCs w:val="24"/>
          </w:rPr>
          <w:fldChar w:fldCharType="begin"/>
        </w:r>
        <w:r w:rsidRPr="00514F1E">
          <w:rPr>
            <w:sz w:val="24"/>
            <w:szCs w:val="24"/>
          </w:rPr>
          <w:instrText xml:space="preserve">REF BIB_Head_2015 \* MERGEFORMAT </w:instrText>
        </w:r>
        <w:r w:rsidRPr="00514F1E">
          <w:rPr>
            <w:sz w:val="24"/>
            <w:szCs w:val="24"/>
          </w:rPr>
          <w:fldChar w:fldCharType="separate"/>
        </w:r>
        <w:r w:rsidR="0079633C" w:rsidRPr="00A823CC">
          <w:rPr>
            <w:sz w:val="24"/>
            <w:szCs w:val="24"/>
          </w:rPr>
          <w:t>1</w:t>
        </w:r>
        <w:r w:rsidRPr="00514F1E">
          <w:rPr>
            <w:sz w:val="24"/>
            <w:szCs w:val="24"/>
          </w:rPr>
          <w:fldChar w:fldCharType="end"/>
        </w:r>
        <w:r w:rsidRPr="00514F1E">
          <w:rPr>
            <w:sz w:val="24"/>
            <w:szCs w:val="24"/>
          </w:rPr>
          <w:t>], which is why they eliminate the second decimal from their analyses by using the selection criterion &lt;</w:t>
        </w:r>
        <w:r w:rsidR="00514F1E">
          <w:rPr>
            <w:sz w:val="24"/>
            <w:szCs w:val="24"/>
          </w:rPr>
          <w:t xml:space="preserve"> </w:t>
        </w:r>
        <w:r w:rsidRPr="00514F1E">
          <w:rPr>
            <w:sz w:val="24"/>
            <w:szCs w:val="24"/>
          </w:rPr>
          <w:t>.05</w:t>
        </w:r>
        <w:r w:rsidRPr="00514F1E">
          <w:rPr>
            <w:sz w:val="24"/>
            <w:szCs w:val="24"/>
          </w:rPr>
          <w:t>. Previous investigation of p-values reported as exactly .05 revealed that 94.3% of 236 cases interpret this as statistically significant [</w:t>
        </w:r>
        <w:r w:rsidRPr="00514F1E">
          <w:rPr>
            <w:sz w:val="24"/>
            <w:szCs w:val="24"/>
          </w:rPr>
          <w:fldChar w:fldCharType="begin"/>
        </w:r>
        <w:r w:rsidRPr="00514F1E">
          <w:rPr>
            <w:sz w:val="24"/>
            <w:szCs w:val="24"/>
          </w:rPr>
          <w:instrText xml:space="preserve">REF BIB_Nuijten2015 \* MERGEFORMAT </w:instrText>
        </w:r>
        <w:r w:rsidRPr="00514F1E">
          <w:rPr>
            <w:sz w:val="24"/>
            <w:szCs w:val="24"/>
          </w:rPr>
          <w:fldChar w:fldCharType="separate"/>
        </w:r>
        <w:r w:rsidR="0079633C" w:rsidRPr="0079633C">
          <w:rPr>
            <w:sz w:val="24"/>
            <w:szCs w:val="24"/>
          </w:rPr>
          <w:t>9</w:t>
        </w:r>
        <w:r w:rsidRPr="00514F1E">
          <w:rPr>
            <w:sz w:val="24"/>
            <w:szCs w:val="24"/>
          </w:rPr>
          <w:fldChar w:fldCharType="end"/>
        </w:r>
        <w:r w:rsidRPr="00514F1E">
          <w:rPr>
            <w:sz w:val="24"/>
            <w:szCs w:val="24"/>
          </w:rPr>
          <w:t>].</w:t>
        </w:r>
      </w:ins>
    </w:p>
    <w:p w14:paraId="674B118E" w14:textId="77777777" w:rsidR="00000000" w:rsidRPr="00514F1E" w:rsidRDefault="00936B5D" w:rsidP="00514F1E">
      <w:pPr>
        <w:spacing w:line="480" w:lineRule="auto"/>
        <w:ind w:firstLine="300"/>
        <w:jc w:val="left"/>
        <w:rPr>
          <w:ins w:id="105" w:author="C.H.J. Hartgerink" w:date="2015-07-08T19:26:00Z"/>
          <w:sz w:val="24"/>
          <w:szCs w:val="24"/>
        </w:rPr>
      </w:pPr>
      <w:ins w:id="106" w:author="C.H.J. Hartgerink" w:date="2015-07-08T19:26:00Z">
        <w:r w:rsidRPr="00514F1E">
          <w:rPr>
            <w:sz w:val="24"/>
            <w:szCs w:val="24"/>
          </w:rPr>
          <w:t xml:space="preserve">This contradicts the premise that most researchers do not interpret </w:t>
        </w:r>
        <w:r w:rsidRPr="00514F1E">
          <w:rPr>
            <w:i/>
            <w:iCs/>
            <w:sz w:val="24"/>
            <w:szCs w:val="24"/>
          </w:rPr>
          <w:t>p</w:t>
        </w:r>
        <w:r w:rsidR="00514F1E">
          <w:rPr>
            <w:i/>
            <w:iCs/>
            <w:sz w:val="24"/>
            <w:szCs w:val="24"/>
          </w:rPr>
          <w:t xml:space="preserve"> </w:t>
        </w:r>
        <w:r w:rsidRPr="00514F1E">
          <w:rPr>
            <w:sz w:val="24"/>
            <w:szCs w:val="24"/>
          </w:rPr>
          <w:t>=</w:t>
        </w:r>
        <w:r w:rsidR="00514F1E">
          <w:rPr>
            <w:sz w:val="24"/>
            <w:szCs w:val="24"/>
          </w:rPr>
          <w:t xml:space="preserve"> </w:t>
        </w:r>
        <w:r w:rsidRPr="00514F1E">
          <w:rPr>
            <w:sz w:val="24"/>
            <w:szCs w:val="24"/>
          </w:rPr>
          <w:t>.05 a</w:t>
        </w:r>
        <w:r w:rsidRPr="00514F1E">
          <w:rPr>
            <w:sz w:val="24"/>
            <w:szCs w:val="24"/>
          </w:rPr>
          <w:t xml:space="preserve">s significant, which removes the reason for eliminating the second decimal. Consequently, only exactly reported p-values smaller than or equal to .05 were retained for the </w:t>
        </w:r>
        <w:r w:rsidR="0079633C">
          <w:rPr>
            <w:sz w:val="24"/>
            <w:szCs w:val="24"/>
          </w:rPr>
          <w:t>re</w:t>
        </w:r>
        <w:r w:rsidRPr="00514F1E">
          <w:rPr>
            <w:sz w:val="24"/>
            <w:szCs w:val="24"/>
          </w:rPr>
          <w:t xml:space="preserve">analyses, whereas Head </w:t>
        </w:r>
        <w:r w:rsidRPr="00514F1E">
          <w:rPr>
            <w:sz w:val="24"/>
            <w:szCs w:val="24"/>
          </w:rPr>
          <w:lastRenderedPageBreak/>
          <w:t>et al. retained only exactly reported p-values smaller than .</w:t>
        </w:r>
        <w:r w:rsidRPr="00514F1E">
          <w:rPr>
            <w:sz w:val="24"/>
            <w:szCs w:val="24"/>
          </w:rPr>
          <w:t>05. Moreover, because of reporting tendencies and the inclusion of the second decimal, the analyses need to compare the frequencies below .04 and .05 (e.g., .03875</w:t>
        </w:r>
        <w:r w:rsidR="00514F1E">
          <w:rPr>
            <w:sz w:val="24"/>
            <w:szCs w:val="24"/>
          </w:rPr>
          <w:t xml:space="preserve"> </w:t>
        </w:r>
        <w:r w:rsidRPr="00514F1E">
          <w:rPr>
            <w:sz w:val="24"/>
            <w:szCs w:val="24"/>
          </w:rPr>
          <w:t>&lt;</w:t>
        </w:r>
        <w:r w:rsidR="00514F1E">
          <w:rPr>
            <w:sz w:val="24"/>
            <w:szCs w:val="24"/>
          </w:rPr>
          <w:t xml:space="preserve"> </w:t>
        </w:r>
        <w:r w:rsidRPr="00514F1E">
          <w:rPr>
            <w:i/>
            <w:iCs/>
            <w:sz w:val="24"/>
            <w:szCs w:val="24"/>
          </w:rPr>
          <w:t>p</w:t>
        </w:r>
        <w:r w:rsidR="00514F1E">
          <w:rPr>
            <w:i/>
            <w:iCs/>
            <w:sz w:val="24"/>
            <w:szCs w:val="24"/>
          </w:rPr>
          <w:t xml:space="preserve"> </w:t>
        </w:r>
        <w:r w:rsidRPr="00514F1E">
          <w:rPr>
            <w:sz w:val="24"/>
            <w:szCs w:val="24"/>
          </w:rPr>
          <w:t>&lt;</w:t>
        </w:r>
        <w:r w:rsidR="00514F1E">
          <w:rPr>
            <w:sz w:val="24"/>
            <w:szCs w:val="24"/>
          </w:rPr>
          <w:t xml:space="preserve"> </w:t>
        </w:r>
        <w:r w:rsidRPr="00514F1E">
          <w:rPr>
            <w:sz w:val="24"/>
            <w:szCs w:val="24"/>
          </w:rPr>
          <w:t>.04 versus .04875</w:t>
        </w:r>
        <w:r w:rsidR="00514F1E">
          <w:rPr>
            <w:sz w:val="24"/>
            <w:szCs w:val="24"/>
          </w:rPr>
          <w:t xml:space="preserve"> </w:t>
        </w:r>
        <w:r w:rsidRPr="00514F1E">
          <w:rPr>
            <w:sz w:val="24"/>
            <w:szCs w:val="24"/>
          </w:rPr>
          <w:t>&lt;</w:t>
        </w:r>
        <w:r w:rsidR="00514F1E">
          <w:rPr>
            <w:sz w:val="24"/>
            <w:szCs w:val="24"/>
          </w:rPr>
          <w:t xml:space="preserve"> </w:t>
        </w:r>
        <w:r w:rsidRPr="00514F1E">
          <w:rPr>
            <w:i/>
            <w:iCs/>
            <w:sz w:val="24"/>
            <w:szCs w:val="24"/>
          </w:rPr>
          <w:t>p</w:t>
        </w:r>
        <w:r w:rsidR="00514F1E">
          <w:rPr>
            <w:i/>
            <w:iCs/>
            <w:sz w:val="24"/>
            <w:szCs w:val="24"/>
          </w:rPr>
          <w:t xml:space="preserve"> </w:t>
        </w:r>
        <w:r w:rsidRPr="00514F1E">
          <w:rPr>
            <w:sz w:val="24"/>
            <w:szCs w:val="24"/>
          </w:rPr>
          <w:t>&lt;</w:t>
        </w:r>
        <w:r w:rsidR="00514F1E">
          <w:rPr>
            <w:sz w:val="24"/>
            <w:szCs w:val="24"/>
          </w:rPr>
          <w:t xml:space="preserve"> </w:t>
        </w:r>
        <w:r w:rsidRPr="00514F1E">
          <w:rPr>
            <w:sz w:val="24"/>
            <w:szCs w:val="24"/>
          </w:rPr>
          <w:t>.05 for binwidth .00125). This corresponds to the two bins shown in th</w:t>
        </w:r>
        <w:r w:rsidRPr="00514F1E">
          <w:rPr>
            <w:sz w:val="24"/>
            <w:szCs w:val="24"/>
          </w:rPr>
          <w:t>e bottom panel of Fig 1 at .04 and .05.</w:t>
        </w:r>
      </w:ins>
    </w:p>
    <w:p w14:paraId="45ED4FEC" w14:textId="77777777" w:rsidR="00000000" w:rsidRPr="00514F1E" w:rsidRDefault="00936B5D" w:rsidP="00514F1E">
      <w:pPr>
        <w:spacing w:line="480" w:lineRule="auto"/>
        <w:ind w:firstLine="300"/>
        <w:jc w:val="left"/>
        <w:rPr>
          <w:ins w:id="107" w:author="C.H.J. Hartgerink" w:date="2015-07-08T19:26:00Z"/>
          <w:sz w:val="24"/>
          <w:szCs w:val="24"/>
        </w:rPr>
      </w:pPr>
      <w:ins w:id="108" w:author="C.H.J. Hartgerink" w:date="2015-07-08T19:26:00Z">
        <w:r w:rsidRPr="00514F1E">
          <w:rPr>
            <w:sz w:val="24"/>
            <w:szCs w:val="24"/>
          </w:rPr>
          <w:t xml:space="preserve">In this paper, binomial proportion tests for left-skew p-hacking were conducted in both the frequentist and Bayesian framework, where </w:t>
        </w:r>
        <w:r w:rsidR="00514F1E">
          <w:rPr>
            <w:i/>
            <w:sz w:val="24"/>
            <w:szCs w:val="24"/>
          </w:rPr>
          <w:t>H</w:t>
        </w:r>
        <w:r w:rsidR="00514F1E">
          <w:rPr>
            <w:i/>
            <w:sz w:val="24"/>
            <w:szCs w:val="24"/>
            <w:vertAlign w:val="subscript"/>
          </w:rPr>
          <w:t>0</w:t>
        </w:r>
        <w:r w:rsidR="00514F1E">
          <w:rPr>
            <w:i/>
            <w:sz w:val="24"/>
            <w:szCs w:val="24"/>
          </w:rPr>
          <w:t>: Prop. ≤ .5</w:t>
        </w:r>
        <w:r w:rsidRPr="00514F1E">
          <w:rPr>
            <w:sz w:val="24"/>
            <w:szCs w:val="24"/>
          </w:rPr>
          <w:t>. The frequentist p-value gives the probability of the da</w:t>
        </w:r>
        <w:r w:rsidRPr="00514F1E">
          <w:rPr>
            <w:sz w:val="24"/>
            <w:szCs w:val="24"/>
          </w:rPr>
          <w:t>ta if the null hypothesis is true, but does not quantify the probability of the null and alternative hypotheses. A Bayes Factor (</w:t>
        </w:r>
        <w:r w:rsidRPr="00514F1E">
          <w:rPr>
            <w:i/>
            <w:iCs/>
            <w:sz w:val="24"/>
            <w:szCs w:val="24"/>
          </w:rPr>
          <w:t>BF</w:t>
        </w:r>
        <w:r w:rsidRPr="00514F1E">
          <w:rPr>
            <w:sz w:val="24"/>
            <w:szCs w:val="24"/>
          </w:rPr>
          <w:t xml:space="preserve">) quantifies these latter probabilities, either as </w:t>
        </w:r>
        <w:r w:rsidR="00514F1E">
          <w:rPr>
            <w:i/>
            <w:sz w:val="24"/>
            <w:szCs w:val="24"/>
          </w:rPr>
          <w:t>BF</w:t>
        </w:r>
        <w:r w:rsidR="00514F1E">
          <w:rPr>
            <w:i/>
            <w:sz w:val="24"/>
            <w:szCs w:val="24"/>
            <w:vertAlign w:val="subscript"/>
          </w:rPr>
          <w:t>10</w:t>
        </w:r>
        <w:r w:rsidRPr="00514F1E">
          <w:rPr>
            <w:sz w:val="24"/>
            <w:szCs w:val="24"/>
          </w:rPr>
          <w:t>, the alternative hypothesis versus the null hypothesis,</w:t>
        </w:r>
        <w:r w:rsidRPr="00514F1E">
          <w:rPr>
            <w:sz w:val="24"/>
            <w:szCs w:val="24"/>
          </w:rPr>
          <w:t xml:space="preserve"> or vice versa, </w:t>
        </w:r>
        <w:r w:rsidR="00514F1E">
          <w:rPr>
            <w:i/>
            <w:sz w:val="24"/>
            <w:szCs w:val="24"/>
          </w:rPr>
          <w:t>BF</w:t>
        </w:r>
        <w:r w:rsidR="00514F1E">
          <w:rPr>
            <w:i/>
            <w:sz w:val="24"/>
            <w:szCs w:val="24"/>
            <w:vertAlign w:val="subscript"/>
          </w:rPr>
          <w:t>01</w:t>
        </w:r>
        <w:r w:rsidRPr="00514F1E">
          <w:rPr>
            <w:sz w:val="24"/>
            <w:szCs w:val="24"/>
          </w:rPr>
          <w:t xml:space="preserve">. A </w:t>
        </w:r>
        <w:r w:rsidRPr="00514F1E">
          <w:rPr>
            <w:i/>
            <w:iCs/>
            <w:sz w:val="24"/>
            <w:szCs w:val="24"/>
          </w:rPr>
          <w:t>BF</w:t>
        </w:r>
        <w:r w:rsidRPr="00514F1E">
          <w:rPr>
            <w:sz w:val="24"/>
            <w:szCs w:val="24"/>
          </w:rPr>
          <w:t xml:space="preserve"> of 1 indicates that both hypotheses are equally probable, given the data. In this specific instance, </w:t>
        </w:r>
        <w:r w:rsidR="00514F1E">
          <w:rPr>
            <w:i/>
            <w:sz w:val="24"/>
            <w:szCs w:val="24"/>
          </w:rPr>
          <w:t>BF</w:t>
        </w:r>
        <w:r w:rsidR="00514F1E">
          <w:rPr>
            <w:i/>
            <w:sz w:val="24"/>
            <w:szCs w:val="24"/>
            <w:vertAlign w:val="subscript"/>
          </w:rPr>
          <w:t>10</w:t>
        </w:r>
        <w:r w:rsidRPr="00514F1E">
          <w:rPr>
            <w:sz w:val="24"/>
            <w:szCs w:val="24"/>
          </w:rPr>
          <w:t xml:space="preserve"> is computed and values &gt;</w:t>
        </w:r>
        <w:r w:rsidR="00514F1E">
          <w:rPr>
            <w:sz w:val="24"/>
            <w:szCs w:val="24"/>
          </w:rPr>
          <w:t xml:space="preserve"> </w:t>
        </w:r>
        <w:r w:rsidRPr="00514F1E">
          <w:rPr>
            <w:sz w:val="24"/>
            <w:szCs w:val="24"/>
          </w:rPr>
          <w:t>1 can be interpreted, for our purposes, as: the data are more likely un</w:t>
        </w:r>
        <w:r w:rsidRPr="00514F1E">
          <w:rPr>
            <w:sz w:val="24"/>
            <w:szCs w:val="24"/>
          </w:rPr>
          <w:t xml:space="preserve">der </w:t>
        </w:r>
        <w:r w:rsidR="00017673">
          <w:rPr>
            <w:sz w:val="24"/>
            <w:szCs w:val="24"/>
          </w:rPr>
          <w:t xml:space="preserve">left-skew </w:t>
        </w:r>
        <w:r w:rsidRPr="00514F1E">
          <w:rPr>
            <w:sz w:val="24"/>
            <w:szCs w:val="24"/>
          </w:rPr>
          <w:t xml:space="preserve">p-hacking than under no </w:t>
        </w:r>
        <w:r w:rsidR="00017673">
          <w:rPr>
            <w:sz w:val="24"/>
            <w:szCs w:val="24"/>
          </w:rPr>
          <w:t xml:space="preserve">left-skew </w:t>
        </w:r>
        <w:r w:rsidRPr="00514F1E">
          <w:rPr>
            <w:sz w:val="24"/>
            <w:szCs w:val="24"/>
          </w:rPr>
          <w:t xml:space="preserve">p-hacking. </w:t>
        </w:r>
        <w:r w:rsidR="00514F1E">
          <w:rPr>
            <w:i/>
            <w:sz w:val="24"/>
            <w:szCs w:val="24"/>
          </w:rPr>
          <w:t>BF</w:t>
        </w:r>
        <w:r w:rsidR="00514F1E">
          <w:rPr>
            <w:i/>
            <w:sz w:val="24"/>
            <w:szCs w:val="24"/>
            <w:vertAlign w:val="subscript"/>
          </w:rPr>
          <w:t>10</w:t>
        </w:r>
        <w:r w:rsidRPr="00514F1E">
          <w:rPr>
            <w:sz w:val="24"/>
            <w:szCs w:val="24"/>
          </w:rPr>
          <w:t xml:space="preserve"> values &lt;</w:t>
        </w:r>
        <w:r w:rsidR="00514F1E">
          <w:rPr>
            <w:sz w:val="24"/>
            <w:szCs w:val="24"/>
          </w:rPr>
          <w:t xml:space="preserve"> </w:t>
        </w:r>
        <w:r w:rsidRPr="00514F1E">
          <w:rPr>
            <w:sz w:val="24"/>
            <w:szCs w:val="24"/>
          </w:rPr>
          <w:t xml:space="preserve">1 indicate that the data are more likely under no </w:t>
        </w:r>
        <w:r w:rsidR="00017673">
          <w:rPr>
            <w:sz w:val="24"/>
            <w:szCs w:val="24"/>
          </w:rPr>
          <w:t xml:space="preserve">left-skew </w:t>
        </w:r>
        <w:r w:rsidRPr="00514F1E">
          <w:rPr>
            <w:sz w:val="24"/>
            <w:szCs w:val="24"/>
          </w:rPr>
          <w:t xml:space="preserve">p-hacking than under </w:t>
        </w:r>
        <w:r w:rsidR="00017673">
          <w:rPr>
            <w:sz w:val="24"/>
            <w:szCs w:val="24"/>
          </w:rPr>
          <w:t xml:space="preserve">left-skew </w:t>
        </w:r>
        <w:r w:rsidRPr="00514F1E">
          <w:rPr>
            <w:sz w:val="24"/>
            <w:szCs w:val="24"/>
          </w:rPr>
          <w:t xml:space="preserve">p-hacking. The further removed from 1, the more evidence in the direction of either one hypothesis, which were assumed </w:t>
        </w:r>
        <w:r w:rsidRPr="00514F1E">
          <w:rPr>
            <w:sz w:val="24"/>
            <w:szCs w:val="24"/>
          </w:rPr>
          <w:t>to be equally likely in the prior distribution. For the current analyses, equal priors were assumed.</w:t>
        </w:r>
      </w:ins>
    </w:p>
    <w:p w14:paraId="3C1FFAAF" w14:textId="77777777" w:rsidR="00000000" w:rsidRPr="00514F1E" w:rsidRDefault="00017673" w:rsidP="00514F1E">
      <w:pPr>
        <w:pStyle w:val="Heading2"/>
        <w:widowControl/>
        <w:spacing w:before="0" w:after="0" w:line="480" w:lineRule="auto"/>
        <w:rPr>
          <w:ins w:id="109" w:author="C.H.J. Hartgerink" w:date="2015-07-08T19:26:00Z"/>
          <w:sz w:val="36"/>
        </w:rPr>
      </w:pPr>
      <w:ins w:id="110" w:author="C.H.J. Hartgerink" w:date="2015-07-08T19:26:00Z">
        <w:r>
          <w:rPr>
            <w:sz w:val="36"/>
          </w:rPr>
          <w:t>Reanalysis results</w:t>
        </w:r>
      </w:ins>
    </w:p>
    <w:p w14:paraId="327D1E17" w14:textId="77777777" w:rsidR="00CD0CB9" w:rsidRPr="009F07A0" w:rsidRDefault="00936B5D" w:rsidP="009F07A0">
      <w:pPr>
        <w:spacing w:line="480" w:lineRule="auto"/>
        <w:ind w:firstLine="300"/>
        <w:jc w:val="left"/>
        <w:rPr>
          <w:del w:id="111" w:author="C.H.J. Hartgerink" w:date="2015-07-08T19:26:00Z"/>
          <w:sz w:val="24"/>
        </w:rPr>
      </w:pPr>
      <w:ins w:id="112" w:author="C.H.J. Hartgerink" w:date="2015-07-08T19:26:00Z">
        <w:r w:rsidRPr="00514F1E">
          <w:rPr>
            <w:sz w:val="24"/>
            <w:szCs w:val="24"/>
          </w:rPr>
          <w:t>Results of the</w:t>
        </w:r>
      </w:ins>
      <w:r w:rsidRPr="00514F1E">
        <w:rPr>
          <w:sz w:val="24"/>
          <w:szCs w:val="24"/>
        </w:rPr>
        <w:t xml:space="preserve"> reanalysis </w:t>
      </w:r>
      <w:del w:id="113" w:author="C.H.J. Hartgerink" w:date="2015-07-08T19:26:00Z">
        <w:r w:rsidR="00CD0CB9" w:rsidRPr="009F07A0">
          <w:rPr>
            <w:sz w:val="24"/>
          </w:rPr>
          <w:delText>below.</w:delText>
        </w:r>
      </w:del>
    </w:p>
    <w:p w14:paraId="3FA7C57A" w14:textId="77777777" w:rsidR="00514F1E" w:rsidRPr="00514F1E" w:rsidRDefault="009F07A0" w:rsidP="00514F1E">
      <w:pPr>
        <w:spacing w:line="480" w:lineRule="auto"/>
        <w:ind w:firstLine="300"/>
        <w:jc w:val="left"/>
        <w:rPr>
          <w:sz w:val="24"/>
          <w:rPrChange w:id="114" w:author="C.H.J. Hartgerink" w:date="2015-07-08T19:26:00Z">
            <w:rPr/>
          </w:rPrChange>
        </w:rPr>
        <w:pPrChange w:id="115" w:author="C.H.J. Hartgerink" w:date="2015-07-08T19:26:00Z">
          <w:pPr>
            <w:pStyle w:val="Figure"/>
            <w:spacing w:before="0"/>
            <w:ind w:firstLine="300"/>
            <w:jc w:val="left"/>
          </w:pPr>
        </w:pPrChange>
      </w:pPr>
      <w:del w:id="116" w:author="C.H.J. Hartgerink" w:date="2015-07-08T19:26:00Z">
        <w:r>
          <w:delText xml:space="preserve"> </w:delText>
        </w:r>
      </w:del>
      <w:moveFromRangeStart w:id="117" w:author="C.H.J. Hartgerink" w:date="2015-07-08T19:26:00Z" w:name="move424146905"/>
    </w:p>
    <w:p w14:paraId="649F1453" w14:textId="77777777" w:rsidR="00CD0CB9" w:rsidRDefault="00936B5D" w:rsidP="009F07A0">
      <w:pPr>
        <w:pStyle w:val="Caption"/>
        <w:spacing w:before="0" w:after="0" w:line="480" w:lineRule="auto"/>
        <w:rPr>
          <w:del w:id="118" w:author="C.H.J. Hartgerink" w:date="2015-07-08T19:26:00Z"/>
        </w:rPr>
      </w:pPr>
      <w:moveFrom w:id="119" w:author="C.H.J. Hartgerink" w:date="2015-07-08T19:26:00Z">
        <w:r w:rsidRPr="00514F1E">
          <w:rPr>
            <w:b/>
            <w:rPrChange w:id="120" w:author="C.H.J. Hartgerink" w:date="2015-07-08T19:26:00Z">
              <w:rPr/>
            </w:rPrChange>
          </w:rPr>
          <w:t>Fig. 1.</w:t>
        </w:r>
        <w:r>
          <w:t xml:space="preserve"> </w:t>
        </w:r>
      </w:moveFrom>
      <w:moveFromRangeEnd w:id="117"/>
      <w:del w:id="121" w:author="C.H.J. Hartgerink" w:date="2015-07-08T19:26:00Z">
        <w:r w:rsidR="00CD0CB9">
          <w:delText>Histogram of p-values ≤</w:delText>
        </w:r>
        <w:r w:rsidR="009F07A0">
          <w:delText xml:space="preserve"> </w:delText>
        </w:r>
        <w:r w:rsidR="00CD0CB9">
          <w:delText>.05 (binwidth = .00125).</w:delText>
        </w:r>
        <w:r>
          <w:fldChar w:fldCharType="begin"/>
        </w:r>
        <w:r>
          <w:delInstrText>tc "</w:delInstrText>
        </w:r>
        <w:r w:rsidR="00CD0CB9">
          <w:delInstrText>1 Histogram of p-values =.05 (binwidth = .00125)." \f f</w:delInstrText>
        </w:r>
        <w:r>
          <w:fldChar w:fldCharType="end"/>
        </w:r>
      </w:del>
    </w:p>
    <w:p w14:paraId="45DBB04F" w14:textId="77777777" w:rsidR="00CD0CB9" w:rsidRPr="009F07A0" w:rsidRDefault="00CD0CB9" w:rsidP="009F07A0">
      <w:pPr>
        <w:pStyle w:val="Heading2"/>
        <w:widowControl/>
        <w:spacing w:before="0"/>
        <w:rPr>
          <w:del w:id="122" w:author="C.H.J. Hartgerink" w:date="2015-07-08T19:26:00Z"/>
          <w:sz w:val="36"/>
        </w:rPr>
      </w:pPr>
      <w:del w:id="123" w:author="C.H.J. Hartgerink" w:date="2015-07-08T19:26:00Z">
        <w:r w:rsidRPr="009F07A0">
          <w:rPr>
            <w:sz w:val="36"/>
          </w:rPr>
          <w:lastRenderedPageBreak/>
          <w:delText>Strong reanalysis</w:delText>
        </w:r>
      </w:del>
    </w:p>
    <w:p w14:paraId="18079FB7" w14:textId="77777777" w:rsidR="00CD0CB9" w:rsidRPr="009F07A0" w:rsidRDefault="00CD0CB9" w:rsidP="009F07A0">
      <w:pPr>
        <w:spacing w:line="480" w:lineRule="auto"/>
        <w:jc w:val="left"/>
        <w:rPr>
          <w:del w:id="124" w:author="C.H.J. Hartgerink" w:date="2015-07-08T19:26:00Z"/>
          <w:sz w:val="24"/>
        </w:rPr>
      </w:pPr>
      <w:del w:id="125" w:author="C.H.J. Hartgerink" w:date="2015-07-08T19:26:00Z">
        <w:r w:rsidRPr="009F07A0">
          <w:rPr>
            <w:sz w:val="24"/>
          </w:rPr>
          <w:delText>In order to take into account the two-decimal reporting tendency, I propose adjusting the frequency bins used in testing for p-hacking. The application of the Caliper test, where frequencies of two bins are compared, is maintained. However, instead of selecting the two final bins, the bins adjacent to round second decimals are chosen. Additionally, the binwidth is adjusted from .005 to .00125 for more precision and comparability with previous research [</w:delText>
        </w:r>
        <w:r w:rsidRPr="009F07A0">
          <w:rPr>
            <w:sz w:val="24"/>
          </w:rPr>
          <w:fldChar w:fldCharType="begin"/>
        </w:r>
        <w:r w:rsidRPr="009F07A0">
          <w:rPr>
            <w:sz w:val="24"/>
          </w:rPr>
          <w:delInstrText xml:space="preserve">REF BIB_Masicampo2012 \* MERGEFORMAT </w:delInstrText>
        </w:r>
        <w:r w:rsidRPr="009F07A0">
          <w:rPr>
            <w:sz w:val="24"/>
          </w:rPr>
          <w:fldChar w:fldCharType="separate"/>
        </w:r>
        <w:r w:rsidRPr="009F07A0">
          <w:rPr>
            <w:sz w:val="24"/>
          </w:rPr>
          <w:delText>9</w:delText>
        </w:r>
        <w:r w:rsidRPr="009F07A0">
          <w:rPr>
            <w:sz w:val="24"/>
          </w:rPr>
          <w:fldChar w:fldCharType="end"/>
        </w:r>
        <w:r w:rsidRPr="009F07A0">
          <w:rPr>
            <w:sz w:val="24"/>
          </w:rPr>
          <w:delText xml:space="preserve">, </w:delText>
        </w:r>
        <w:r w:rsidRPr="009F07A0">
          <w:rPr>
            <w:sz w:val="24"/>
          </w:rPr>
          <w:fldChar w:fldCharType="begin"/>
        </w:r>
        <w:r w:rsidRPr="009F07A0">
          <w:rPr>
            <w:sz w:val="24"/>
          </w:rPr>
          <w:delInstrText xml:space="preserve">REF BIB_Leggett2013 \* MERGEFORMAT </w:delInstrText>
        </w:r>
        <w:r w:rsidRPr="009F07A0">
          <w:rPr>
            <w:sz w:val="24"/>
          </w:rPr>
          <w:fldChar w:fldCharType="separate"/>
        </w:r>
        <w:r w:rsidRPr="009F07A0">
          <w:rPr>
            <w:sz w:val="24"/>
          </w:rPr>
          <w:delText>10</w:delText>
        </w:r>
        <w:r w:rsidRPr="009F07A0">
          <w:rPr>
            <w:sz w:val="24"/>
          </w:rPr>
          <w:fldChar w:fldCharType="end"/>
        </w:r>
        <w:r w:rsidRPr="009F07A0">
          <w:rPr>
            <w:sz w:val="24"/>
          </w:rPr>
          <w:delText>]. This results in comparing the frequencies for the bins (.04875-.05) and (.03875-.04) in a one-tailed binomial test (</w:delText>
        </w:r>
        <w:r w:rsidR="009F07A0">
          <w:rPr>
            <w:i/>
            <w:sz w:val="24"/>
          </w:rPr>
          <w:delText>H</w:delText>
        </w:r>
        <w:r w:rsidR="009F07A0">
          <w:rPr>
            <w:i/>
            <w:sz w:val="24"/>
            <w:vertAlign w:val="subscript"/>
          </w:rPr>
          <w:delText>0</w:delText>
        </w:r>
        <w:r w:rsidR="009F07A0">
          <w:rPr>
            <w:i/>
            <w:sz w:val="24"/>
          </w:rPr>
          <w:delText xml:space="preserve">: P ≤ </w:delText>
        </w:r>
        <w:r w:rsidR="009F07A0">
          <w:rPr>
            <w:sz w:val="24"/>
          </w:rPr>
          <w:delText>.5</w:delText>
        </w:r>
        <w:r w:rsidRPr="009F07A0">
          <w:rPr>
            <w:sz w:val="24"/>
          </w:rPr>
          <w:delText>).</w:delText>
        </w:r>
      </w:del>
    </w:p>
    <w:p w14:paraId="31E0DF45" w14:textId="1E44E093" w:rsidR="00000000" w:rsidRDefault="00CD0CB9" w:rsidP="00514F1E">
      <w:pPr>
        <w:spacing w:line="480" w:lineRule="auto"/>
        <w:jc w:val="left"/>
        <w:rPr>
          <w:sz w:val="24"/>
          <w:szCs w:val="24"/>
        </w:rPr>
        <w:pPrChange w:id="126" w:author="C.H.J. Hartgerink" w:date="2015-07-08T19:26:00Z">
          <w:pPr>
            <w:spacing w:line="480" w:lineRule="auto"/>
            <w:ind w:firstLine="300"/>
            <w:jc w:val="left"/>
          </w:pPr>
        </w:pPrChange>
      </w:pPr>
      <w:del w:id="127" w:author="C.H.J. Hartgerink" w:date="2015-07-08T19:26:00Z">
        <w:r w:rsidRPr="009F07A0">
          <w:rPr>
            <w:sz w:val="24"/>
          </w:rPr>
          <w:delText xml:space="preserve">The results of the strong reanalysis </w:delText>
        </w:r>
      </w:del>
      <w:r w:rsidR="00936B5D" w:rsidRPr="00514F1E">
        <w:rPr>
          <w:sz w:val="24"/>
          <w:szCs w:val="24"/>
        </w:rPr>
        <w:t>indicate that no evidence for</w:t>
      </w:r>
      <w:ins w:id="128" w:author="C.H.J. Hartgerink" w:date="2015-07-08T19:26:00Z">
        <w:r w:rsidR="00936B5D" w:rsidRPr="00514F1E">
          <w:rPr>
            <w:sz w:val="24"/>
            <w:szCs w:val="24"/>
          </w:rPr>
          <w:t xml:space="preserve"> left-skew</w:t>
        </w:r>
      </w:ins>
      <w:r w:rsidR="00936B5D" w:rsidRPr="00514F1E">
        <w:rPr>
          <w:sz w:val="24"/>
          <w:szCs w:val="24"/>
        </w:rPr>
        <w:t xml:space="preserve"> p-hacking remains when we take into account a second-decimal reporting bias. </w:t>
      </w:r>
      <w:del w:id="129" w:author="C.H.J. Hartgerink" w:date="2015-07-08T19:26:00Z">
        <w:r w:rsidRPr="009F07A0">
          <w:rPr>
            <w:sz w:val="24"/>
          </w:rPr>
          <w:delText>Across</w:delText>
        </w:r>
      </w:del>
      <w:ins w:id="130" w:author="C.H.J. Hartgerink" w:date="2015-07-08T19:26:00Z">
        <w:r w:rsidR="00936B5D" w:rsidRPr="00514F1E">
          <w:rPr>
            <w:sz w:val="24"/>
            <w:szCs w:val="24"/>
          </w:rPr>
          <w:t>I</w:t>
        </w:r>
        <w:r w:rsidR="00936B5D" w:rsidRPr="00514F1E">
          <w:rPr>
            <w:sz w:val="24"/>
            <w:szCs w:val="24"/>
          </w:rPr>
          <w:t xml:space="preserve">nitial sensitivity analyses using the original analysis script strengthened original results after eliminating DOI selection and using </w:t>
        </w:r>
        <w:r w:rsidR="00936B5D" w:rsidRPr="00514F1E">
          <w:rPr>
            <w:i/>
            <w:iCs/>
            <w:sz w:val="24"/>
            <w:szCs w:val="24"/>
          </w:rPr>
          <w:t>p</w:t>
        </w:r>
        <w:r w:rsidR="00514F1E">
          <w:rPr>
            <w:i/>
            <w:iCs/>
            <w:sz w:val="24"/>
            <w:szCs w:val="24"/>
          </w:rPr>
          <w:t xml:space="preserve"> </w:t>
        </w:r>
        <w:r w:rsidR="00936B5D" w:rsidRPr="00514F1E">
          <w:rPr>
            <w:sz w:val="24"/>
            <w:szCs w:val="24"/>
          </w:rPr>
          <w:t>≤</w:t>
        </w:r>
        <w:r w:rsidR="00514F1E">
          <w:rPr>
            <w:sz w:val="24"/>
            <w:szCs w:val="24"/>
          </w:rPr>
          <w:t xml:space="preserve"> </w:t>
        </w:r>
        <w:r w:rsidR="00936B5D" w:rsidRPr="00514F1E">
          <w:rPr>
            <w:sz w:val="24"/>
            <w:szCs w:val="24"/>
          </w:rPr>
          <w:t xml:space="preserve">.05 as selection criterion instead of </w:t>
        </w:r>
        <w:r w:rsidR="00936B5D" w:rsidRPr="00514F1E">
          <w:rPr>
            <w:i/>
            <w:iCs/>
            <w:sz w:val="24"/>
            <w:szCs w:val="24"/>
          </w:rPr>
          <w:t>p</w:t>
        </w:r>
        <w:r w:rsidR="00514F1E">
          <w:rPr>
            <w:i/>
            <w:iCs/>
            <w:sz w:val="24"/>
            <w:szCs w:val="24"/>
          </w:rPr>
          <w:t xml:space="preserve"> </w:t>
        </w:r>
        <w:r w:rsidR="00936B5D" w:rsidRPr="00514F1E">
          <w:rPr>
            <w:sz w:val="24"/>
            <w:szCs w:val="24"/>
          </w:rPr>
          <w:t>&lt;</w:t>
        </w:r>
        <w:r w:rsidR="00514F1E">
          <w:rPr>
            <w:sz w:val="24"/>
            <w:szCs w:val="24"/>
          </w:rPr>
          <w:t xml:space="preserve"> </w:t>
        </w:r>
        <w:r w:rsidR="00936B5D" w:rsidRPr="00514F1E">
          <w:rPr>
            <w:sz w:val="24"/>
            <w:szCs w:val="24"/>
          </w:rPr>
          <w:t>.05. However, as explained above, this result is confounded due to not taking i</w:t>
        </w:r>
        <w:r w:rsidR="00936B5D" w:rsidRPr="00514F1E">
          <w:rPr>
            <w:sz w:val="24"/>
            <w:szCs w:val="24"/>
          </w:rPr>
          <w:t>nto account the second decimal. Reanalyses across</w:t>
        </w:r>
      </w:ins>
      <w:r w:rsidR="00936B5D" w:rsidRPr="00514F1E">
        <w:rPr>
          <w:sz w:val="24"/>
          <w:szCs w:val="24"/>
        </w:rPr>
        <w:t xml:space="preserve"> all disciplines</w:t>
      </w:r>
      <w:del w:id="131" w:author="C.H.J. Hartgerink" w:date="2015-07-08T19:26:00Z">
        <w:r w:rsidRPr="009F07A0">
          <w:rPr>
            <w:sz w:val="24"/>
          </w:rPr>
          <w:delText>, the test</w:delText>
        </w:r>
      </w:del>
      <w:ins w:id="132" w:author="C.H.J. Hartgerink" w:date="2015-07-08T19:26:00Z">
        <w:r w:rsidR="00936B5D" w:rsidRPr="00514F1E">
          <w:rPr>
            <w:sz w:val="24"/>
            <w:szCs w:val="24"/>
          </w:rPr>
          <w:t xml:space="preserve"> showed no evidence</w:t>
        </w:r>
      </w:ins>
      <w:r w:rsidR="00936B5D" w:rsidRPr="00514F1E">
        <w:rPr>
          <w:sz w:val="24"/>
          <w:szCs w:val="24"/>
        </w:rPr>
        <w:t xml:space="preserve"> for </w:t>
      </w:r>
      <w:ins w:id="133" w:author="C.H.J. Hartgerink" w:date="2015-07-08T19:26:00Z">
        <w:r w:rsidR="00936B5D" w:rsidRPr="00514F1E">
          <w:rPr>
            <w:sz w:val="24"/>
            <w:szCs w:val="24"/>
          </w:rPr>
          <w:t xml:space="preserve">left-skew </w:t>
        </w:r>
      </w:ins>
      <w:r w:rsidR="00936B5D" w:rsidRPr="00514F1E">
        <w:rPr>
          <w:sz w:val="24"/>
          <w:szCs w:val="24"/>
        </w:rPr>
        <w:t>p-hacking</w:t>
      </w:r>
      <w:del w:id="134" w:author="C.H.J. Hartgerink" w:date="2015-07-08T19:26:00Z">
        <w:r w:rsidRPr="009F07A0">
          <w:rPr>
            <w:sz w:val="24"/>
          </w:rPr>
          <w:delText xml:space="preserve"> yields </w:delText>
        </w:r>
        <w:r w:rsidRPr="009F07A0">
          <w:rPr>
            <w:i/>
            <w:iCs/>
            <w:sz w:val="24"/>
          </w:rPr>
          <w:delText>P</w:delText>
        </w:r>
      </w:del>
      <w:ins w:id="135" w:author="C.H.J. Hartgerink" w:date="2015-07-08T19:26:00Z">
        <w:r w:rsidR="00936B5D" w:rsidRPr="00514F1E">
          <w:rPr>
            <w:sz w:val="24"/>
            <w:szCs w:val="24"/>
          </w:rPr>
          <w:t xml:space="preserve">, </w:t>
        </w:r>
        <w:r w:rsidR="00514F1E">
          <w:rPr>
            <w:i/>
            <w:sz w:val="24"/>
            <w:szCs w:val="24"/>
          </w:rPr>
          <w:t>Prop.</w:t>
        </w:r>
      </w:ins>
      <w:r w:rsidR="00514F1E">
        <w:rPr>
          <w:i/>
          <w:sz w:val="24"/>
          <w:szCs w:val="24"/>
        </w:rPr>
        <w:t xml:space="preserve"> </w:t>
      </w:r>
      <w:r w:rsidR="00514F1E">
        <w:rPr>
          <w:i/>
          <w:sz w:val="24"/>
          <w:rPrChange w:id="136" w:author="C.H.J. Hartgerink" w:date="2015-07-08T19:26:00Z">
            <w:rPr>
              <w:sz w:val="24"/>
            </w:rPr>
          </w:rPrChange>
        </w:rPr>
        <w:t xml:space="preserve">= </w:t>
      </w:r>
      <w:r w:rsidR="00514F1E" w:rsidRPr="00514F1E">
        <w:rPr>
          <w:sz w:val="24"/>
          <w:szCs w:val="24"/>
        </w:rPr>
        <w:t>.417</w:t>
      </w:r>
      <w:r w:rsidR="00514F1E">
        <w:rPr>
          <w:sz w:val="24"/>
          <w:szCs w:val="24"/>
        </w:rPr>
        <w:t xml:space="preserve">, </w:t>
      </w:r>
      <w:r w:rsidR="00514F1E">
        <w:rPr>
          <w:i/>
          <w:sz w:val="24"/>
          <w:szCs w:val="24"/>
        </w:rPr>
        <w:t>p</w:t>
      </w:r>
      <w:r w:rsidR="00514F1E">
        <w:rPr>
          <w:sz w:val="24"/>
          <w:rPrChange w:id="137" w:author="C.H.J. Hartgerink" w:date="2015-07-08T19:26:00Z">
            <w:rPr>
              <w:i/>
              <w:sz w:val="24"/>
            </w:rPr>
          </w:rPrChange>
        </w:rPr>
        <w:t xml:space="preserve"> </w:t>
      </w:r>
      <w:r w:rsidR="00514F1E">
        <w:rPr>
          <w:sz w:val="24"/>
          <w:szCs w:val="24"/>
        </w:rPr>
        <w:t>&gt; .999</w:t>
      </w:r>
      <w:ins w:id="138" w:author="C.H.J. Hartgerink" w:date="2015-07-08T19:26:00Z">
        <w:r w:rsidR="00514F1E">
          <w:rPr>
            <w:sz w:val="24"/>
            <w:szCs w:val="24"/>
          </w:rPr>
          <w:t xml:space="preserve">, </w:t>
        </w:r>
        <w:r w:rsidR="00514F1E">
          <w:rPr>
            <w:i/>
            <w:sz w:val="24"/>
            <w:szCs w:val="24"/>
          </w:rPr>
          <w:t>BF</w:t>
        </w:r>
        <w:r w:rsidR="00514F1E">
          <w:rPr>
            <w:i/>
            <w:sz w:val="24"/>
            <w:szCs w:val="24"/>
            <w:vertAlign w:val="subscript"/>
          </w:rPr>
          <w:t>10</w:t>
        </w:r>
        <w:r w:rsidR="00514F1E">
          <w:rPr>
            <w:i/>
            <w:sz w:val="24"/>
            <w:szCs w:val="24"/>
          </w:rPr>
          <w:t xml:space="preserve"> &lt; </w:t>
        </w:r>
        <w:r w:rsidR="00514F1E" w:rsidRPr="00514F1E">
          <w:rPr>
            <w:sz w:val="24"/>
            <w:szCs w:val="24"/>
          </w:rPr>
          <w:t>.001</w:t>
        </w:r>
      </w:ins>
      <w:r w:rsidR="00936B5D" w:rsidRPr="00514F1E">
        <w:rPr>
          <w:sz w:val="24"/>
          <w:szCs w:val="24"/>
        </w:rPr>
        <w:t xml:space="preserve"> for the Results sections and </w:t>
      </w:r>
      <w:del w:id="139" w:author="C.H.J. Hartgerink" w:date="2015-07-08T19:26:00Z">
        <w:r w:rsidRPr="009F07A0">
          <w:rPr>
            <w:i/>
            <w:iCs/>
            <w:sz w:val="24"/>
          </w:rPr>
          <w:delText>P</w:delText>
        </w:r>
      </w:del>
      <w:ins w:id="140" w:author="C.H.J. Hartgerink" w:date="2015-07-08T19:26:00Z">
        <w:r w:rsidR="00514F1E">
          <w:rPr>
            <w:i/>
            <w:sz w:val="24"/>
            <w:szCs w:val="24"/>
          </w:rPr>
          <w:t>Prop.</w:t>
        </w:r>
      </w:ins>
      <w:r w:rsidR="00514F1E">
        <w:rPr>
          <w:i/>
          <w:sz w:val="24"/>
          <w:szCs w:val="24"/>
        </w:rPr>
        <w:t xml:space="preserve"> </w:t>
      </w:r>
      <w:r w:rsidR="00514F1E">
        <w:rPr>
          <w:i/>
          <w:sz w:val="24"/>
          <w:rPrChange w:id="141" w:author="C.H.J. Hartgerink" w:date="2015-07-08T19:26:00Z">
            <w:rPr>
              <w:sz w:val="24"/>
            </w:rPr>
          </w:rPrChange>
        </w:rPr>
        <w:t xml:space="preserve">= </w:t>
      </w:r>
      <w:r w:rsidR="00514F1E" w:rsidRPr="00514F1E">
        <w:rPr>
          <w:sz w:val="24"/>
          <w:szCs w:val="24"/>
        </w:rPr>
        <w:t>.</w:t>
      </w:r>
      <w:r w:rsidR="00514F1E">
        <w:rPr>
          <w:sz w:val="24"/>
          <w:szCs w:val="24"/>
        </w:rPr>
        <w:t>358</w:t>
      </w:r>
      <w:r w:rsidR="00514F1E">
        <w:rPr>
          <w:sz w:val="24"/>
          <w:szCs w:val="24"/>
        </w:rPr>
        <w:t xml:space="preserve">, </w:t>
      </w:r>
      <w:r w:rsidR="00514F1E">
        <w:rPr>
          <w:i/>
          <w:sz w:val="24"/>
          <w:szCs w:val="24"/>
        </w:rPr>
        <w:t>p</w:t>
      </w:r>
      <w:r w:rsidR="00514F1E">
        <w:rPr>
          <w:sz w:val="24"/>
          <w:rPrChange w:id="142" w:author="C.H.J. Hartgerink" w:date="2015-07-08T19:26:00Z">
            <w:rPr>
              <w:i/>
              <w:sz w:val="24"/>
            </w:rPr>
          </w:rPrChange>
        </w:rPr>
        <w:t xml:space="preserve"> </w:t>
      </w:r>
      <w:r w:rsidR="00514F1E">
        <w:rPr>
          <w:sz w:val="24"/>
          <w:szCs w:val="24"/>
        </w:rPr>
        <w:t>&gt; .999</w:t>
      </w:r>
      <w:ins w:id="143" w:author="C.H.J. Hartgerink" w:date="2015-07-08T19:26:00Z">
        <w:r w:rsidR="00514F1E">
          <w:rPr>
            <w:sz w:val="24"/>
            <w:szCs w:val="24"/>
          </w:rPr>
          <w:t xml:space="preserve">, </w:t>
        </w:r>
        <w:r w:rsidR="00514F1E">
          <w:rPr>
            <w:i/>
            <w:sz w:val="24"/>
            <w:szCs w:val="24"/>
          </w:rPr>
          <w:t>BF</w:t>
        </w:r>
        <w:r w:rsidR="00514F1E">
          <w:rPr>
            <w:i/>
            <w:sz w:val="24"/>
            <w:szCs w:val="24"/>
            <w:vertAlign w:val="subscript"/>
          </w:rPr>
          <w:t>10</w:t>
        </w:r>
        <w:r w:rsidR="00514F1E">
          <w:rPr>
            <w:i/>
            <w:sz w:val="24"/>
            <w:szCs w:val="24"/>
          </w:rPr>
          <w:t xml:space="preserve"> &lt; </w:t>
        </w:r>
        <w:r w:rsidR="00514F1E" w:rsidRPr="00514F1E">
          <w:rPr>
            <w:sz w:val="24"/>
            <w:szCs w:val="24"/>
          </w:rPr>
          <w:t>.001</w:t>
        </w:r>
      </w:ins>
      <w:r w:rsidR="00514F1E">
        <w:rPr>
          <w:sz w:val="24"/>
          <w:szCs w:val="24"/>
        </w:rPr>
        <w:t xml:space="preserve"> </w:t>
      </w:r>
      <w:r w:rsidR="00936B5D" w:rsidRPr="00514F1E">
        <w:rPr>
          <w:sz w:val="24"/>
          <w:szCs w:val="24"/>
        </w:rPr>
        <w:t xml:space="preserve">for the Abstract sections. </w:t>
      </w:r>
      <w:ins w:id="144" w:author="C.H.J. Hartgerink" w:date="2015-07-08T19:26:00Z">
        <w:r w:rsidR="00936B5D" w:rsidRPr="00514F1E">
          <w:rPr>
            <w:sz w:val="24"/>
            <w:szCs w:val="24"/>
          </w:rPr>
          <w:t>Th</w:t>
        </w:r>
        <w:r w:rsidR="00936B5D" w:rsidRPr="00514F1E">
          <w:rPr>
            <w:sz w:val="24"/>
            <w:szCs w:val="24"/>
          </w:rPr>
          <w:t xml:space="preserve">ese results are not dependent on binwidth .00125, as is seen in Table </w:t>
        </w:r>
        <w:r w:rsidR="00514F1E">
          <w:rPr>
            <w:sz w:val="24"/>
            <w:szCs w:val="24"/>
          </w:rPr>
          <w:t>1</w:t>
        </w:r>
        <w:r w:rsidR="00936B5D" w:rsidRPr="00514F1E">
          <w:rPr>
            <w:sz w:val="24"/>
            <w:szCs w:val="24"/>
          </w:rPr>
          <w:t xml:space="preserve"> where results for alternate binwidths are shown. </w:t>
        </w:r>
      </w:ins>
      <w:r w:rsidR="00936B5D" w:rsidRPr="00514F1E">
        <w:rPr>
          <w:sz w:val="24"/>
          <w:szCs w:val="24"/>
        </w:rPr>
        <w:t>Separated per discipline, no binomial test for</w:t>
      </w:r>
      <w:ins w:id="145" w:author="C.H.J. Hartgerink" w:date="2015-07-08T19:26:00Z">
        <w:r w:rsidR="00936B5D" w:rsidRPr="00514F1E">
          <w:rPr>
            <w:sz w:val="24"/>
            <w:szCs w:val="24"/>
          </w:rPr>
          <w:t xml:space="preserve"> left-skew</w:t>
        </w:r>
      </w:ins>
      <w:r w:rsidR="00936B5D" w:rsidRPr="00514F1E">
        <w:rPr>
          <w:sz w:val="24"/>
          <w:szCs w:val="24"/>
        </w:rPr>
        <w:t xml:space="preserve"> p-hacking is statistically significant in either </w:t>
      </w:r>
      <w:r w:rsidR="00936B5D" w:rsidRPr="00514F1E">
        <w:rPr>
          <w:sz w:val="24"/>
          <w:szCs w:val="24"/>
        </w:rPr>
        <w:t>the Results- or Abstract sections (see S1 File). This indicates that the effect found originally by Head and colleagues does not hold when we take into account that reported p-values show reporting bias at the second decimal.</w:t>
      </w:r>
    </w:p>
    <w:p w14:paraId="1AE22FC9" w14:textId="77777777" w:rsidR="00514F1E" w:rsidRDefault="00514F1E" w:rsidP="00514F1E">
      <w:pPr>
        <w:spacing w:line="480" w:lineRule="auto"/>
        <w:jc w:val="left"/>
        <w:rPr>
          <w:ins w:id="146" w:author="C.H.J. Hartgerink" w:date="2015-07-08T19:26:00Z"/>
          <w:sz w:val="24"/>
          <w:szCs w:val="24"/>
        </w:rPr>
      </w:pPr>
    </w:p>
    <w:p w14:paraId="72500410" w14:textId="77777777" w:rsidR="00000000" w:rsidRPr="00514F1E" w:rsidRDefault="00514F1E" w:rsidP="00514F1E">
      <w:pPr>
        <w:pStyle w:val="Caption"/>
        <w:rPr>
          <w:ins w:id="147" w:author="C.H.J. Hartgerink" w:date="2015-07-08T19:26:00Z"/>
          <w:b/>
        </w:rPr>
      </w:pPr>
      <w:ins w:id="148" w:author="C.H.J. Hartgerink" w:date="2015-07-08T19:26:00Z">
        <w:r w:rsidRPr="00514F1E">
          <w:rPr>
            <w:b/>
          </w:rPr>
          <w:t>Table 1. Results of reanalysis across various binwidths (i.e., .00125, .005, .01).</w:t>
        </w:r>
        <w:r w:rsidRPr="00514F1E">
          <w:rPr>
            <w:b/>
          </w:rPr>
          <w:fldChar w:fldCharType="begin"/>
        </w:r>
        <w:r w:rsidRPr="00514F1E">
          <w:rPr>
            <w:b/>
          </w:rPr>
          <w:instrText>TC "1 Table 1. Results of reanalysis across various binwidths (i.e., .00125, .005, .01)." \f t</w:instrText>
        </w:r>
        <w:r w:rsidRPr="00514F1E">
          <w:rPr>
            <w:b/>
          </w:rPr>
          <w:fldChar w:fldCharType="end"/>
        </w:r>
        <w:r w:rsidR="00936B5D" w:rsidRPr="00514F1E">
          <w:rPr>
            <w:b/>
          </w:rPr>
          <w:t xml:space="preserve"> </w:t>
        </w:r>
      </w:ins>
    </w:p>
    <w:tbl>
      <w:tblPr>
        <w:tblW w:w="0" w:type="auto"/>
        <w:tblLayout w:type="fixed"/>
        <w:tblCellMar>
          <w:left w:w="0" w:type="dxa"/>
          <w:right w:w="0" w:type="dxa"/>
        </w:tblCellMar>
        <w:tblLook w:val="0000" w:firstRow="0" w:lastRow="0" w:firstColumn="0" w:lastColumn="0" w:noHBand="0" w:noVBand="0"/>
      </w:tblPr>
      <w:tblGrid>
        <w:gridCol w:w="4452"/>
        <w:gridCol w:w="2130"/>
        <w:gridCol w:w="1405"/>
        <w:gridCol w:w="1115"/>
      </w:tblGrid>
      <w:tr w:rsidR="00000000" w14:paraId="06340E1A" w14:textId="77777777">
        <w:tblPrEx>
          <w:tblCellMar>
            <w:top w:w="0" w:type="dxa"/>
            <w:left w:w="0" w:type="dxa"/>
            <w:bottom w:w="0" w:type="dxa"/>
            <w:right w:w="0" w:type="dxa"/>
          </w:tblCellMar>
        </w:tblPrEx>
        <w:trPr>
          <w:ins w:id="149" w:author="C.H.J. Hartgerink" w:date="2015-07-08T19:26:00Z"/>
        </w:trPr>
        <w:tc>
          <w:tcPr>
            <w:tcW w:w="4452" w:type="dxa"/>
            <w:tcBorders>
              <w:top w:val="nil"/>
              <w:left w:val="nil"/>
              <w:bottom w:val="single" w:sz="6" w:space="0" w:color="auto"/>
              <w:right w:val="nil"/>
            </w:tcBorders>
          </w:tcPr>
          <w:p w14:paraId="02B8D60C" w14:textId="77777777" w:rsidR="00000000" w:rsidRPr="00514F1E" w:rsidRDefault="00936B5D">
            <w:pPr>
              <w:jc w:val="center"/>
              <w:rPr>
                <w:ins w:id="150" w:author="C.H.J. Hartgerink" w:date="2015-07-08T19:26:00Z"/>
                <w:sz w:val="24"/>
                <w:szCs w:val="24"/>
              </w:rPr>
            </w:pPr>
          </w:p>
        </w:tc>
        <w:tc>
          <w:tcPr>
            <w:tcW w:w="2130" w:type="dxa"/>
            <w:tcBorders>
              <w:top w:val="nil"/>
              <w:left w:val="nil"/>
              <w:bottom w:val="single" w:sz="6" w:space="0" w:color="auto"/>
              <w:right w:val="nil"/>
            </w:tcBorders>
          </w:tcPr>
          <w:p w14:paraId="07F84422" w14:textId="77777777" w:rsidR="00000000" w:rsidRPr="00514F1E" w:rsidRDefault="00936B5D">
            <w:pPr>
              <w:jc w:val="center"/>
              <w:rPr>
                <w:ins w:id="151" w:author="C.H.J. Hartgerink" w:date="2015-07-08T19:26:00Z"/>
                <w:sz w:val="24"/>
                <w:szCs w:val="24"/>
              </w:rPr>
            </w:pPr>
          </w:p>
        </w:tc>
        <w:tc>
          <w:tcPr>
            <w:tcW w:w="1405" w:type="dxa"/>
            <w:tcBorders>
              <w:top w:val="nil"/>
              <w:left w:val="nil"/>
              <w:bottom w:val="single" w:sz="6" w:space="0" w:color="auto"/>
              <w:right w:val="nil"/>
            </w:tcBorders>
          </w:tcPr>
          <w:p w14:paraId="5A5A818D" w14:textId="77777777" w:rsidR="00000000" w:rsidRPr="00514F1E" w:rsidRDefault="00936B5D">
            <w:pPr>
              <w:jc w:val="center"/>
              <w:rPr>
                <w:ins w:id="152" w:author="C.H.J. Hartgerink" w:date="2015-07-08T19:26:00Z"/>
                <w:sz w:val="24"/>
                <w:szCs w:val="24"/>
              </w:rPr>
            </w:pPr>
            <w:ins w:id="153" w:author="C.H.J. Hartgerink" w:date="2015-07-08T19:26:00Z">
              <w:r w:rsidRPr="00514F1E">
                <w:rPr>
                  <w:sz w:val="24"/>
                  <w:szCs w:val="24"/>
                </w:rPr>
                <w:t>Abstracts</w:t>
              </w:r>
            </w:ins>
          </w:p>
        </w:tc>
        <w:tc>
          <w:tcPr>
            <w:tcW w:w="1115" w:type="dxa"/>
            <w:tcBorders>
              <w:top w:val="nil"/>
              <w:left w:val="nil"/>
              <w:bottom w:val="single" w:sz="6" w:space="0" w:color="auto"/>
              <w:right w:val="nil"/>
            </w:tcBorders>
          </w:tcPr>
          <w:p w14:paraId="5D28EDB5" w14:textId="77777777" w:rsidR="00000000" w:rsidRPr="00514F1E" w:rsidRDefault="00936B5D">
            <w:pPr>
              <w:jc w:val="center"/>
              <w:rPr>
                <w:ins w:id="154" w:author="C.H.J. Hartgerink" w:date="2015-07-08T19:26:00Z"/>
                <w:sz w:val="24"/>
                <w:szCs w:val="24"/>
              </w:rPr>
            </w:pPr>
            <w:ins w:id="155" w:author="C.H.J. Hartgerink" w:date="2015-07-08T19:26:00Z">
              <w:r w:rsidRPr="00514F1E">
                <w:rPr>
                  <w:sz w:val="24"/>
                  <w:szCs w:val="24"/>
                </w:rPr>
                <w:t>Results</w:t>
              </w:r>
            </w:ins>
          </w:p>
        </w:tc>
      </w:tr>
      <w:tr w:rsidR="00000000" w14:paraId="1C911D57" w14:textId="77777777">
        <w:tblPrEx>
          <w:tblCellMar>
            <w:top w:w="0" w:type="dxa"/>
            <w:left w:w="0" w:type="dxa"/>
            <w:bottom w:w="0" w:type="dxa"/>
            <w:right w:w="0" w:type="dxa"/>
          </w:tblCellMar>
        </w:tblPrEx>
        <w:trPr>
          <w:ins w:id="156" w:author="C.H.J. Hartgerink" w:date="2015-07-08T19:26:00Z"/>
        </w:trPr>
        <w:tc>
          <w:tcPr>
            <w:tcW w:w="4452" w:type="dxa"/>
            <w:tcBorders>
              <w:top w:val="nil"/>
              <w:left w:val="nil"/>
              <w:bottom w:val="nil"/>
              <w:right w:val="nil"/>
            </w:tcBorders>
          </w:tcPr>
          <w:p w14:paraId="160DAAA7" w14:textId="77777777" w:rsidR="00000000" w:rsidRPr="00514F1E" w:rsidRDefault="00936B5D" w:rsidP="00514F1E">
            <w:pPr>
              <w:jc w:val="left"/>
              <w:rPr>
                <w:ins w:id="157" w:author="C.H.J. Hartgerink" w:date="2015-07-08T19:26:00Z"/>
                <w:sz w:val="24"/>
                <w:szCs w:val="24"/>
              </w:rPr>
            </w:pPr>
            <w:ins w:id="158" w:author="C.H.J. Hartgerink" w:date="2015-07-08T19:26:00Z">
              <w:r w:rsidRPr="00514F1E">
                <w:rPr>
                  <w:sz w:val="24"/>
                  <w:szCs w:val="24"/>
                </w:rPr>
                <w:lastRenderedPageBreak/>
                <w:t xml:space="preserve"> Binwid</w:t>
              </w:r>
              <w:r w:rsidRPr="00514F1E">
                <w:rPr>
                  <w:sz w:val="24"/>
                  <w:szCs w:val="24"/>
                </w:rPr>
                <w:t>th = .00125</w:t>
              </w:r>
            </w:ins>
          </w:p>
        </w:tc>
        <w:tc>
          <w:tcPr>
            <w:tcW w:w="2130" w:type="dxa"/>
            <w:tcBorders>
              <w:top w:val="nil"/>
              <w:left w:val="nil"/>
              <w:bottom w:val="nil"/>
              <w:right w:val="nil"/>
            </w:tcBorders>
          </w:tcPr>
          <w:p w14:paraId="25588CC8" w14:textId="77777777" w:rsidR="00000000" w:rsidRPr="00514F1E" w:rsidRDefault="00936B5D" w:rsidP="00514F1E">
            <w:pPr>
              <w:jc w:val="left"/>
              <w:rPr>
                <w:ins w:id="159" w:author="C.H.J. Hartgerink" w:date="2015-07-08T19:26:00Z"/>
                <w:sz w:val="24"/>
                <w:szCs w:val="24"/>
              </w:rPr>
            </w:pPr>
            <w:ins w:id="160" w:author="C.H.J. Hartgerink" w:date="2015-07-08T19:26:00Z">
              <w:r w:rsidRPr="00514F1E">
                <w:rPr>
                  <w:sz w:val="24"/>
                  <w:szCs w:val="24"/>
                </w:rPr>
                <w:t>(.03875</w:t>
              </w:r>
              <w:r w:rsidRPr="00514F1E">
                <w:rPr>
                  <w:sz w:val="24"/>
                  <w:szCs w:val="24"/>
                </w:rPr>
                <w:t>−</w:t>
              </w:r>
              <w:r w:rsidRPr="00514F1E">
                <w:rPr>
                  <w:sz w:val="24"/>
                  <w:szCs w:val="24"/>
                </w:rPr>
                <w:t>.04)</w:t>
              </w:r>
            </w:ins>
          </w:p>
        </w:tc>
        <w:tc>
          <w:tcPr>
            <w:tcW w:w="1405" w:type="dxa"/>
            <w:tcBorders>
              <w:top w:val="nil"/>
              <w:left w:val="nil"/>
              <w:bottom w:val="nil"/>
              <w:right w:val="nil"/>
            </w:tcBorders>
          </w:tcPr>
          <w:p w14:paraId="511D8C67" w14:textId="77777777" w:rsidR="00000000" w:rsidRPr="00514F1E" w:rsidRDefault="00936B5D" w:rsidP="00514F1E">
            <w:pPr>
              <w:jc w:val="right"/>
              <w:rPr>
                <w:ins w:id="161" w:author="C.H.J. Hartgerink" w:date="2015-07-08T19:26:00Z"/>
                <w:sz w:val="24"/>
                <w:szCs w:val="24"/>
              </w:rPr>
            </w:pPr>
            <w:ins w:id="162" w:author="C.H.J. Hartgerink" w:date="2015-07-08T19:26:00Z">
              <w:r w:rsidRPr="00514F1E">
                <w:rPr>
                  <w:sz w:val="24"/>
                  <w:szCs w:val="24"/>
                </w:rPr>
                <w:t>4597</w:t>
              </w:r>
            </w:ins>
          </w:p>
        </w:tc>
        <w:tc>
          <w:tcPr>
            <w:tcW w:w="1115" w:type="dxa"/>
            <w:tcBorders>
              <w:top w:val="nil"/>
              <w:left w:val="nil"/>
              <w:bottom w:val="nil"/>
              <w:right w:val="nil"/>
            </w:tcBorders>
          </w:tcPr>
          <w:p w14:paraId="75A02AA6" w14:textId="77777777" w:rsidR="00000000" w:rsidRPr="00514F1E" w:rsidRDefault="00936B5D" w:rsidP="00514F1E">
            <w:pPr>
              <w:jc w:val="right"/>
              <w:rPr>
                <w:ins w:id="163" w:author="C.H.J. Hartgerink" w:date="2015-07-08T19:26:00Z"/>
                <w:sz w:val="24"/>
                <w:szCs w:val="24"/>
              </w:rPr>
            </w:pPr>
            <w:ins w:id="164" w:author="C.H.J. Hartgerink" w:date="2015-07-08T19:26:00Z">
              <w:r w:rsidRPr="00514F1E">
                <w:rPr>
                  <w:sz w:val="24"/>
                  <w:szCs w:val="24"/>
                </w:rPr>
                <w:t>26047</w:t>
              </w:r>
            </w:ins>
          </w:p>
        </w:tc>
      </w:tr>
      <w:tr w:rsidR="00000000" w14:paraId="6520E56B" w14:textId="77777777">
        <w:tblPrEx>
          <w:tblCellMar>
            <w:top w:w="0" w:type="dxa"/>
            <w:left w:w="0" w:type="dxa"/>
            <w:bottom w:w="0" w:type="dxa"/>
            <w:right w:w="0" w:type="dxa"/>
          </w:tblCellMar>
        </w:tblPrEx>
        <w:trPr>
          <w:ins w:id="165" w:author="C.H.J. Hartgerink" w:date="2015-07-08T19:26:00Z"/>
        </w:trPr>
        <w:tc>
          <w:tcPr>
            <w:tcW w:w="4452" w:type="dxa"/>
            <w:tcBorders>
              <w:top w:val="nil"/>
              <w:left w:val="nil"/>
              <w:bottom w:val="nil"/>
              <w:right w:val="nil"/>
            </w:tcBorders>
          </w:tcPr>
          <w:p w14:paraId="061F4FFA" w14:textId="77777777" w:rsidR="00000000" w:rsidRPr="00514F1E" w:rsidRDefault="00936B5D" w:rsidP="00514F1E">
            <w:pPr>
              <w:jc w:val="left"/>
              <w:rPr>
                <w:ins w:id="166" w:author="C.H.J. Hartgerink" w:date="2015-07-08T19:26:00Z"/>
                <w:sz w:val="24"/>
                <w:szCs w:val="24"/>
              </w:rPr>
            </w:pPr>
          </w:p>
        </w:tc>
        <w:tc>
          <w:tcPr>
            <w:tcW w:w="2130" w:type="dxa"/>
            <w:tcBorders>
              <w:top w:val="nil"/>
              <w:left w:val="nil"/>
              <w:bottom w:val="nil"/>
              <w:right w:val="nil"/>
            </w:tcBorders>
          </w:tcPr>
          <w:p w14:paraId="7A4BD43A" w14:textId="77777777" w:rsidR="00000000" w:rsidRPr="00514F1E" w:rsidRDefault="00936B5D" w:rsidP="00514F1E">
            <w:pPr>
              <w:jc w:val="left"/>
              <w:rPr>
                <w:ins w:id="167" w:author="C.H.J. Hartgerink" w:date="2015-07-08T19:26:00Z"/>
                <w:sz w:val="24"/>
                <w:szCs w:val="24"/>
              </w:rPr>
            </w:pPr>
            <w:ins w:id="168" w:author="C.H.J. Hartgerink" w:date="2015-07-08T19:26:00Z">
              <w:r w:rsidRPr="00514F1E">
                <w:rPr>
                  <w:sz w:val="24"/>
                  <w:szCs w:val="24"/>
                </w:rPr>
                <w:t>(.04875</w:t>
              </w:r>
              <w:r w:rsidRPr="00514F1E">
                <w:rPr>
                  <w:sz w:val="24"/>
                  <w:szCs w:val="24"/>
                </w:rPr>
                <w:t>−</w:t>
              </w:r>
              <w:r w:rsidRPr="00514F1E">
                <w:rPr>
                  <w:sz w:val="24"/>
                  <w:szCs w:val="24"/>
                </w:rPr>
                <w:t>.05)</w:t>
              </w:r>
            </w:ins>
          </w:p>
        </w:tc>
        <w:tc>
          <w:tcPr>
            <w:tcW w:w="1405" w:type="dxa"/>
            <w:tcBorders>
              <w:top w:val="nil"/>
              <w:left w:val="nil"/>
              <w:bottom w:val="nil"/>
              <w:right w:val="nil"/>
            </w:tcBorders>
          </w:tcPr>
          <w:p w14:paraId="4A19ADEE" w14:textId="77777777" w:rsidR="00000000" w:rsidRPr="00514F1E" w:rsidRDefault="00936B5D" w:rsidP="00514F1E">
            <w:pPr>
              <w:jc w:val="right"/>
              <w:rPr>
                <w:ins w:id="169" w:author="C.H.J. Hartgerink" w:date="2015-07-08T19:26:00Z"/>
                <w:sz w:val="24"/>
                <w:szCs w:val="24"/>
              </w:rPr>
            </w:pPr>
            <w:ins w:id="170" w:author="C.H.J. Hartgerink" w:date="2015-07-08T19:26:00Z">
              <w:r w:rsidRPr="00514F1E">
                <w:rPr>
                  <w:sz w:val="24"/>
                  <w:szCs w:val="24"/>
                </w:rPr>
                <w:t>2565</w:t>
              </w:r>
            </w:ins>
          </w:p>
        </w:tc>
        <w:tc>
          <w:tcPr>
            <w:tcW w:w="1115" w:type="dxa"/>
            <w:tcBorders>
              <w:top w:val="nil"/>
              <w:left w:val="nil"/>
              <w:bottom w:val="nil"/>
              <w:right w:val="nil"/>
            </w:tcBorders>
          </w:tcPr>
          <w:p w14:paraId="56325CD9" w14:textId="77777777" w:rsidR="00000000" w:rsidRPr="00514F1E" w:rsidRDefault="00936B5D" w:rsidP="00514F1E">
            <w:pPr>
              <w:jc w:val="right"/>
              <w:rPr>
                <w:ins w:id="171" w:author="C.H.J. Hartgerink" w:date="2015-07-08T19:26:00Z"/>
                <w:sz w:val="24"/>
                <w:szCs w:val="24"/>
              </w:rPr>
            </w:pPr>
            <w:ins w:id="172" w:author="C.H.J. Hartgerink" w:date="2015-07-08T19:26:00Z">
              <w:r w:rsidRPr="00514F1E">
                <w:rPr>
                  <w:sz w:val="24"/>
                  <w:szCs w:val="24"/>
                </w:rPr>
                <w:t>18664</w:t>
              </w:r>
            </w:ins>
          </w:p>
        </w:tc>
      </w:tr>
      <w:tr w:rsidR="00000000" w14:paraId="751133D6" w14:textId="77777777">
        <w:tblPrEx>
          <w:tblCellMar>
            <w:top w:w="0" w:type="dxa"/>
            <w:left w:w="0" w:type="dxa"/>
            <w:bottom w:w="0" w:type="dxa"/>
            <w:right w:w="0" w:type="dxa"/>
          </w:tblCellMar>
        </w:tblPrEx>
        <w:trPr>
          <w:ins w:id="173" w:author="C.H.J. Hartgerink" w:date="2015-07-08T19:26:00Z"/>
        </w:trPr>
        <w:tc>
          <w:tcPr>
            <w:tcW w:w="4452" w:type="dxa"/>
            <w:tcBorders>
              <w:top w:val="nil"/>
              <w:left w:val="nil"/>
              <w:bottom w:val="nil"/>
              <w:right w:val="nil"/>
            </w:tcBorders>
          </w:tcPr>
          <w:p w14:paraId="3A0E2BFD" w14:textId="77777777" w:rsidR="00000000" w:rsidRPr="00514F1E" w:rsidRDefault="00936B5D" w:rsidP="00514F1E">
            <w:pPr>
              <w:jc w:val="left"/>
              <w:rPr>
                <w:ins w:id="174" w:author="C.H.J. Hartgerink" w:date="2015-07-08T19:26:00Z"/>
                <w:sz w:val="24"/>
                <w:szCs w:val="24"/>
              </w:rPr>
            </w:pPr>
          </w:p>
        </w:tc>
        <w:tc>
          <w:tcPr>
            <w:tcW w:w="2130" w:type="dxa"/>
            <w:tcBorders>
              <w:top w:val="nil"/>
              <w:left w:val="nil"/>
              <w:bottom w:val="nil"/>
              <w:right w:val="nil"/>
            </w:tcBorders>
          </w:tcPr>
          <w:p w14:paraId="4CBA54E3" w14:textId="77777777" w:rsidR="00000000" w:rsidRPr="00514F1E" w:rsidRDefault="00936B5D" w:rsidP="00514F1E">
            <w:pPr>
              <w:jc w:val="left"/>
              <w:rPr>
                <w:ins w:id="175" w:author="C.H.J. Hartgerink" w:date="2015-07-08T19:26:00Z"/>
                <w:sz w:val="24"/>
                <w:szCs w:val="24"/>
              </w:rPr>
            </w:pPr>
            <w:ins w:id="176" w:author="C.H.J. Hartgerink" w:date="2015-07-08T19:26:00Z">
              <w:r w:rsidRPr="00514F1E">
                <w:rPr>
                  <w:i/>
                  <w:iCs/>
                  <w:sz w:val="24"/>
                  <w:szCs w:val="24"/>
                </w:rPr>
                <w:t>Prop</w:t>
              </w:r>
              <w:r w:rsidRPr="00514F1E">
                <w:rPr>
                  <w:sz w:val="24"/>
                  <w:szCs w:val="24"/>
                </w:rPr>
                <w:t>.</w:t>
              </w:r>
            </w:ins>
          </w:p>
        </w:tc>
        <w:tc>
          <w:tcPr>
            <w:tcW w:w="1405" w:type="dxa"/>
            <w:tcBorders>
              <w:top w:val="nil"/>
              <w:left w:val="nil"/>
              <w:bottom w:val="nil"/>
              <w:right w:val="nil"/>
            </w:tcBorders>
          </w:tcPr>
          <w:p w14:paraId="23576959" w14:textId="77777777" w:rsidR="00000000" w:rsidRPr="00514F1E" w:rsidRDefault="00936B5D" w:rsidP="00514F1E">
            <w:pPr>
              <w:jc w:val="right"/>
              <w:rPr>
                <w:ins w:id="177" w:author="C.H.J. Hartgerink" w:date="2015-07-08T19:26:00Z"/>
                <w:sz w:val="24"/>
                <w:szCs w:val="24"/>
              </w:rPr>
            </w:pPr>
            <w:bookmarkStart w:id="178" w:name="_GoBack"/>
            <w:bookmarkEnd w:id="178"/>
            <w:ins w:id="179" w:author="C.H.J. Hartgerink" w:date="2015-07-08T19:26:00Z">
              <w:r w:rsidRPr="00514F1E">
                <w:rPr>
                  <w:sz w:val="24"/>
                  <w:szCs w:val="24"/>
                </w:rPr>
                <w:t>0.358</w:t>
              </w:r>
            </w:ins>
          </w:p>
        </w:tc>
        <w:tc>
          <w:tcPr>
            <w:tcW w:w="1115" w:type="dxa"/>
            <w:tcBorders>
              <w:top w:val="nil"/>
              <w:left w:val="nil"/>
              <w:bottom w:val="nil"/>
              <w:right w:val="nil"/>
            </w:tcBorders>
          </w:tcPr>
          <w:p w14:paraId="6B714FD9" w14:textId="77777777" w:rsidR="00000000" w:rsidRPr="00514F1E" w:rsidRDefault="00936B5D" w:rsidP="00514F1E">
            <w:pPr>
              <w:jc w:val="right"/>
              <w:rPr>
                <w:ins w:id="180" w:author="C.H.J. Hartgerink" w:date="2015-07-08T19:26:00Z"/>
                <w:sz w:val="24"/>
                <w:szCs w:val="24"/>
              </w:rPr>
            </w:pPr>
            <w:ins w:id="181" w:author="C.H.J. Hartgerink" w:date="2015-07-08T19:26:00Z">
              <w:r w:rsidRPr="00514F1E">
                <w:rPr>
                  <w:sz w:val="24"/>
                  <w:szCs w:val="24"/>
                </w:rPr>
                <w:t>0.417</w:t>
              </w:r>
            </w:ins>
          </w:p>
        </w:tc>
      </w:tr>
      <w:tr w:rsidR="00000000" w14:paraId="761FF625" w14:textId="77777777">
        <w:tblPrEx>
          <w:tblCellMar>
            <w:top w:w="0" w:type="dxa"/>
            <w:left w:w="0" w:type="dxa"/>
            <w:bottom w:w="0" w:type="dxa"/>
            <w:right w:w="0" w:type="dxa"/>
          </w:tblCellMar>
        </w:tblPrEx>
        <w:trPr>
          <w:ins w:id="182" w:author="C.H.J. Hartgerink" w:date="2015-07-08T19:26:00Z"/>
        </w:trPr>
        <w:tc>
          <w:tcPr>
            <w:tcW w:w="4452" w:type="dxa"/>
            <w:tcBorders>
              <w:top w:val="nil"/>
              <w:left w:val="nil"/>
              <w:bottom w:val="nil"/>
              <w:right w:val="nil"/>
            </w:tcBorders>
          </w:tcPr>
          <w:p w14:paraId="2FFE8A43" w14:textId="77777777" w:rsidR="00000000" w:rsidRPr="00514F1E" w:rsidRDefault="00936B5D" w:rsidP="00514F1E">
            <w:pPr>
              <w:jc w:val="left"/>
              <w:rPr>
                <w:ins w:id="183" w:author="C.H.J. Hartgerink" w:date="2015-07-08T19:26:00Z"/>
                <w:sz w:val="24"/>
                <w:szCs w:val="24"/>
              </w:rPr>
            </w:pPr>
          </w:p>
        </w:tc>
        <w:tc>
          <w:tcPr>
            <w:tcW w:w="2130" w:type="dxa"/>
            <w:tcBorders>
              <w:top w:val="nil"/>
              <w:left w:val="nil"/>
              <w:bottom w:val="nil"/>
              <w:right w:val="nil"/>
            </w:tcBorders>
          </w:tcPr>
          <w:p w14:paraId="530AE702" w14:textId="77777777" w:rsidR="00000000" w:rsidRPr="00514F1E" w:rsidRDefault="00936B5D" w:rsidP="00514F1E">
            <w:pPr>
              <w:jc w:val="left"/>
              <w:rPr>
                <w:ins w:id="184" w:author="C.H.J. Hartgerink" w:date="2015-07-08T19:26:00Z"/>
                <w:sz w:val="24"/>
                <w:szCs w:val="24"/>
              </w:rPr>
            </w:pPr>
            <w:ins w:id="185" w:author="C.H.J. Hartgerink" w:date="2015-07-08T19:26:00Z">
              <w:r w:rsidRPr="00514F1E">
                <w:rPr>
                  <w:i/>
                  <w:iCs/>
                  <w:sz w:val="24"/>
                  <w:szCs w:val="24"/>
                </w:rPr>
                <w:t>p</w:t>
              </w:r>
            </w:ins>
          </w:p>
        </w:tc>
        <w:tc>
          <w:tcPr>
            <w:tcW w:w="1405" w:type="dxa"/>
            <w:tcBorders>
              <w:top w:val="nil"/>
              <w:left w:val="nil"/>
              <w:bottom w:val="nil"/>
              <w:right w:val="nil"/>
            </w:tcBorders>
          </w:tcPr>
          <w:p w14:paraId="644D1A2E" w14:textId="77777777" w:rsidR="00000000" w:rsidRPr="00514F1E" w:rsidRDefault="00936B5D" w:rsidP="00514F1E">
            <w:pPr>
              <w:jc w:val="right"/>
              <w:rPr>
                <w:ins w:id="186" w:author="C.H.J. Hartgerink" w:date="2015-07-08T19:26:00Z"/>
                <w:sz w:val="24"/>
                <w:szCs w:val="24"/>
              </w:rPr>
            </w:pPr>
            <w:ins w:id="187" w:author="C.H.J. Hartgerink" w:date="2015-07-08T19:26:00Z">
              <w:r w:rsidRPr="00514F1E">
                <w:rPr>
                  <w:sz w:val="24"/>
                  <w:szCs w:val="24"/>
                </w:rPr>
                <w:t>&gt;.999</w:t>
              </w:r>
            </w:ins>
          </w:p>
        </w:tc>
        <w:tc>
          <w:tcPr>
            <w:tcW w:w="1115" w:type="dxa"/>
            <w:tcBorders>
              <w:top w:val="nil"/>
              <w:left w:val="nil"/>
              <w:bottom w:val="nil"/>
              <w:right w:val="nil"/>
            </w:tcBorders>
          </w:tcPr>
          <w:p w14:paraId="7CF24A79" w14:textId="77777777" w:rsidR="00000000" w:rsidRPr="00514F1E" w:rsidRDefault="00936B5D" w:rsidP="00514F1E">
            <w:pPr>
              <w:jc w:val="right"/>
              <w:rPr>
                <w:ins w:id="188" w:author="C.H.J. Hartgerink" w:date="2015-07-08T19:26:00Z"/>
                <w:sz w:val="24"/>
                <w:szCs w:val="24"/>
              </w:rPr>
            </w:pPr>
            <w:ins w:id="189" w:author="C.H.J. Hartgerink" w:date="2015-07-08T19:26:00Z">
              <w:r w:rsidRPr="00514F1E">
                <w:rPr>
                  <w:sz w:val="24"/>
                  <w:szCs w:val="24"/>
                </w:rPr>
                <w:t>&gt;.999</w:t>
              </w:r>
            </w:ins>
          </w:p>
        </w:tc>
      </w:tr>
      <w:tr w:rsidR="00000000" w14:paraId="19855BAA" w14:textId="77777777">
        <w:tblPrEx>
          <w:tblCellMar>
            <w:top w:w="0" w:type="dxa"/>
            <w:left w:w="0" w:type="dxa"/>
            <w:bottom w:w="0" w:type="dxa"/>
            <w:right w:w="0" w:type="dxa"/>
          </w:tblCellMar>
        </w:tblPrEx>
        <w:trPr>
          <w:ins w:id="190" w:author="C.H.J. Hartgerink" w:date="2015-07-08T19:26:00Z"/>
        </w:trPr>
        <w:tc>
          <w:tcPr>
            <w:tcW w:w="4452" w:type="dxa"/>
            <w:tcBorders>
              <w:top w:val="nil"/>
              <w:left w:val="nil"/>
              <w:bottom w:val="nil"/>
              <w:right w:val="nil"/>
            </w:tcBorders>
          </w:tcPr>
          <w:p w14:paraId="4332E2C0" w14:textId="77777777" w:rsidR="00000000" w:rsidRPr="00514F1E" w:rsidRDefault="00936B5D" w:rsidP="00514F1E">
            <w:pPr>
              <w:jc w:val="left"/>
              <w:rPr>
                <w:ins w:id="191" w:author="C.H.J. Hartgerink" w:date="2015-07-08T19:26:00Z"/>
                <w:sz w:val="24"/>
                <w:szCs w:val="24"/>
              </w:rPr>
            </w:pPr>
          </w:p>
        </w:tc>
        <w:tc>
          <w:tcPr>
            <w:tcW w:w="2130" w:type="dxa"/>
            <w:tcBorders>
              <w:top w:val="nil"/>
              <w:left w:val="nil"/>
              <w:bottom w:val="nil"/>
              <w:right w:val="nil"/>
            </w:tcBorders>
          </w:tcPr>
          <w:p w14:paraId="1231BC97" w14:textId="77777777" w:rsidR="00000000" w:rsidRPr="00514F1E" w:rsidRDefault="00514F1E" w:rsidP="00514F1E">
            <w:pPr>
              <w:jc w:val="left"/>
              <w:rPr>
                <w:ins w:id="192" w:author="C.H.J. Hartgerink" w:date="2015-07-08T19:26:00Z"/>
                <w:sz w:val="24"/>
                <w:szCs w:val="24"/>
              </w:rPr>
            </w:pPr>
            <w:ins w:id="193" w:author="C.H.J. Hartgerink" w:date="2015-07-08T19:26:00Z">
              <w:r>
                <w:rPr>
                  <w:i/>
                  <w:sz w:val="24"/>
                  <w:szCs w:val="24"/>
                </w:rPr>
                <w:t>BF</w:t>
              </w:r>
              <w:r>
                <w:rPr>
                  <w:i/>
                  <w:sz w:val="24"/>
                  <w:szCs w:val="24"/>
                  <w:vertAlign w:val="subscript"/>
                </w:rPr>
                <w:t>10</w:t>
              </w:r>
            </w:ins>
          </w:p>
        </w:tc>
        <w:tc>
          <w:tcPr>
            <w:tcW w:w="1405" w:type="dxa"/>
            <w:tcBorders>
              <w:top w:val="nil"/>
              <w:left w:val="nil"/>
              <w:bottom w:val="nil"/>
              <w:right w:val="nil"/>
            </w:tcBorders>
          </w:tcPr>
          <w:p w14:paraId="191CA25B" w14:textId="77777777" w:rsidR="00000000" w:rsidRPr="00514F1E" w:rsidRDefault="00936B5D" w:rsidP="00514F1E">
            <w:pPr>
              <w:jc w:val="right"/>
              <w:rPr>
                <w:ins w:id="194" w:author="C.H.J. Hartgerink" w:date="2015-07-08T19:26:00Z"/>
                <w:sz w:val="24"/>
                <w:szCs w:val="24"/>
              </w:rPr>
            </w:pPr>
            <w:ins w:id="195" w:author="C.H.J. Hartgerink" w:date="2015-07-08T19:26:00Z">
              <w:r w:rsidRPr="00514F1E">
                <w:rPr>
                  <w:sz w:val="24"/>
                  <w:szCs w:val="24"/>
                </w:rPr>
                <w:t>&lt;.001</w:t>
              </w:r>
            </w:ins>
          </w:p>
        </w:tc>
        <w:tc>
          <w:tcPr>
            <w:tcW w:w="1115" w:type="dxa"/>
            <w:tcBorders>
              <w:top w:val="nil"/>
              <w:left w:val="nil"/>
              <w:bottom w:val="nil"/>
              <w:right w:val="nil"/>
            </w:tcBorders>
          </w:tcPr>
          <w:p w14:paraId="7A8D4B0E" w14:textId="77777777" w:rsidR="00000000" w:rsidRPr="00514F1E" w:rsidRDefault="00936B5D" w:rsidP="00514F1E">
            <w:pPr>
              <w:jc w:val="right"/>
              <w:rPr>
                <w:ins w:id="196" w:author="C.H.J. Hartgerink" w:date="2015-07-08T19:26:00Z"/>
                <w:sz w:val="24"/>
                <w:szCs w:val="24"/>
              </w:rPr>
            </w:pPr>
            <w:ins w:id="197" w:author="C.H.J. Hartgerink" w:date="2015-07-08T19:26:00Z">
              <w:r w:rsidRPr="00514F1E">
                <w:rPr>
                  <w:sz w:val="24"/>
                  <w:szCs w:val="24"/>
                </w:rPr>
                <w:t>&lt;.001</w:t>
              </w:r>
            </w:ins>
          </w:p>
        </w:tc>
      </w:tr>
      <w:tr w:rsidR="00000000" w14:paraId="70EACC4D" w14:textId="77777777">
        <w:tblPrEx>
          <w:tblCellMar>
            <w:top w:w="0" w:type="dxa"/>
            <w:left w:w="0" w:type="dxa"/>
            <w:bottom w:w="0" w:type="dxa"/>
            <w:right w:w="0" w:type="dxa"/>
          </w:tblCellMar>
        </w:tblPrEx>
        <w:trPr>
          <w:ins w:id="198" w:author="C.H.J. Hartgerink" w:date="2015-07-08T19:26:00Z"/>
        </w:trPr>
        <w:tc>
          <w:tcPr>
            <w:tcW w:w="4452" w:type="dxa"/>
            <w:tcBorders>
              <w:top w:val="nil"/>
              <w:left w:val="nil"/>
              <w:bottom w:val="nil"/>
              <w:right w:val="nil"/>
            </w:tcBorders>
          </w:tcPr>
          <w:p w14:paraId="2C1A3ABD" w14:textId="77777777" w:rsidR="00000000" w:rsidRPr="00514F1E" w:rsidRDefault="00936B5D" w:rsidP="00514F1E">
            <w:pPr>
              <w:jc w:val="left"/>
              <w:rPr>
                <w:ins w:id="199" w:author="C.H.J. Hartgerink" w:date="2015-07-08T19:26:00Z"/>
                <w:sz w:val="24"/>
                <w:szCs w:val="24"/>
              </w:rPr>
            </w:pPr>
            <w:ins w:id="200" w:author="C.H.J. Hartgerink" w:date="2015-07-08T19:26:00Z">
              <w:r w:rsidRPr="00514F1E">
                <w:rPr>
                  <w:sz w:val="24"/>
                  <w:szCs w:val="24"/>
                </w:rPr>
                <w:t>Binwidth = .005</w:t>
              </w:r>
            </w:ins>
          </w:p>
        </w:tc>
        <w:tc>
          <w:tcPr>
            <w:tcW w:w="2130" w:type="dxa"/>
            <w:tcBorders>
              <w:top w:val="nil"/>
              <w:left w:val="nil"/>
              <w:bottom w:val="nil"/>
              <w:right w:val="nil"/>
            </w:tcBorders>
          </w:tcPr>
          <w:p w14:paraId="054C1E0F" w14:textId="77777777" w:rsidR="00000000" w:rsidRPr="00514F1E" w:rsidRDefault="00936B5D" w:rsidP="00514F1E">
            <w:pPr>
              <w:jc w:val="left"/>
              <w:rPr>
                <w:ins w:id="201" w:author="C.H.J. Hartgerink" w:date="2015-07-08T19:26:00Z"/>
                <w:sz w:val="24"/>
                <w:szCs w:val="24"/>
              </w:rPr>
            </w:pPr>
            <w:ins w:id="202" w:author="C.H.J. Hartgerink" w:date="2015-07-08T19:26:00Z">
              <w:r w:rsidRPr="00514F1E">
                <w:rPr>
                  <w:sz w:val="24"/>
                  <w:szCs w:val="24"/>
                </w:rPr>
                <w:t>(.035</w:t>
              </w:r>
              <w:r w:rsidRPr="00514F1E">
                <w:rPr>
                  <w:sz w:val="24"/>
                  <w:szCs w:val="24"/>
                </w:rPr>
                <w:t>−</w:t>
              </w:r>
              <w:r w:rsidRPr="00514F1E">
                <w:rPr>
                  <w:sz w:val="24"/>
                  <w:szCs w:val="24"/>
                </w:rPr>
                <w:t>.04)</w:t>
              </w:r>
            </w:ins>
          </w:p>
        </w:tc>
        <w:tc>
          <w:tcPr>
            <w:tcW w:w="1405" w:type="dxa"/>
            <w:tcBorders>
              <w:top w:val="nil"/>
              <w:left w:val="nil"/>
              <w:bottom w:val="nil"/>
              <w:right w:val="nil"/>
            </w:tcBorders>
          </w:tcPr>
          <w:p w14:paraId="5429DE2B" w14:textId="77777777" w:rsidR="00000000" w:rsidRPr="00514F1E" w:rsidRDefault="00936B5D" w:rsidP="00514F1E">
            <w:pPr>
              <w:jc w:val="right"/>
              <w:rPr>
                <w:ins w:id="203" w:author="C.H.J. Hartgerink" w:date="2015-07-08T19:26:00Z"/>
                <w:sz w:val="24"/>
                <w:szCs w:val="24"/>
              </w:rPr>
            </w:pPr>
            <w:ins w:id="204" w:author="C.H.J. Hartgerink" w:date="2015-07-08T19:26:00Z">
              <w:r w:rsidRPr="00514F1E">
                <w:rPr>
                  <w:sz w:val="24"/>
                  <w:szCs w:val="24"/>
                </w:rPr>
                <w:t>6641</w:t>
              </w:r>
            </w:ins>
          </w:p>
        </w:tc>
        <w:tc>
          <w:tcPr>
            <w:tcW w:w="1115" w:type="dxa"/>
            <w:tcBorders>
              <w:top w:val="nil"/>
              <w:left w:val="nil"/>
              <w:bottom w:val="nil"/>
              <w:right w:val="nil"/>
            </w:tcBorders>
          </w:tcPr>
          <w:p w14:paraId="653D04B7" w14:textId="77777777" w:rsidR="00000000" w:rsidRPr="00514F1E" w:rsidRDefault="00936B5D" w:rsidP="00514F1E">
            <w:pPr>
              <w:jc w:val="right"/>
              <w:rPr>
                <w:ins w:id="205" w:author="C.H.J. Hartgerink" w:date="2015-07-08T19:26:00Z"/>
                <w:sz w:val="24"/>
                <w:szCs w:val="24"/>
              </w:rPr>
            </w:pPr>
            <w:ins w:id="206" w:author="C.H.J. Hartgerink" w:date="2015-07-08T19:26:00Z">
              <w:r w:rsidRPr="00514F1E">
                <w:rPr>
                  <w:sz w:val="24"/>
                  <w:szCs w:val="24"/>
                </w:rPr>
                <w:t>38537</w:t>
              </w:r>
            </w:ins>
          </w:p>
        </w:tc>
      </w:tr>
      <w:tr w:rsidR="00000000" w14:paraId="11F86EEA" w14:textId="77777777">
        <w:tblPrEx>
          <w:tblCellMar>
            <w:top w:w="0" w:type="dxa"/>
            <w:left w:w="0" w:type="dxa"/>
            <w:bottom w:w="0" w:type="dxa"/>
            <w:right w:w="0" w:type="dxa"/>
          </w:tblCellMar>
        </w:tblPrEx>
        <w:trPr>
          <w:ins w:id="207" w:author="C.H.J. Hartgerink" w:date="2015-07-08T19:26:00Z"/>
        </w:trPr>
        <w:tc>
          <w:tcPr>
            <w:tcW w:w="4452" w:type="dxa"/>
            <w:tcBorders>
              <w:top w:val="nil"/>
              <w:left w:val="nil"/>
              <w:bottom w:val="nil"/>
              <w:right w:val="nil"/>
            </w:tcBorders>
          </w:tcPr>
          <w:p w14:paraId="7AAC8E6B" w14:textId="77777777" w:rsidR="00000000" w:rsidRPr="00514F1E" w:rsidRDefault="00936B5D" w:rsidP="00514F1E">
            <w:pPr>
              <w:jc w:val="left"/>
              <w:rPr>
                <w:ins w:id="208" w:author="C.H.J. Hartgerink" w:date="2015-07-08T19:26:00Z"/>
                <w:sz w:val="24"/>
                <w:szCs w:val="24"/>
              </w:rPr>
            </w:pPr>
          </w:p>
        </w:tc>
        <w:tc>
          <w:tcPr>
            <w:tcW w:w="2130" w:type="dxa"/>
            <w:tcBorders>
              <w:top w:val="nil"/>
              <w:left w:val="nil"/>
              <w:bottom w:val="nil"/>
              <w:right w:val="nil"/>
            </w:tcBorders>
          </w:tcPr>
          <w:p w14:paraId="48E0A72A" w14:textId="77777777" w:rsidR="00000000" w:rsidRPr="00514F1E" w:rsidRDefault="00936B5D" w:rsidP="00514F1E">
            <w:pPr>
              <w:jc w:val="left"/>
              <w:rPr>
                <w:ins w:id="209" w:author="C.H.J. Hartgerink" w:date="2015-07-08T19:26:00Z"/>
                <w:sz w:val="24"/>
                <w:szCs w:val="24"/>
              </w:rPr>
            </w:pPr>
            <w:ins w:id="210" w:author="C.H.J. Hartgerink" w:date="2015-07-08T19:26:00Z">
              <w:r w:rsidRPr="00514F1E">
                <w:rPr>
                  <w:sz w:val="24"/>
                  <w:szCs w:val="24"/>
                </w:rPr>
                <w:t>(.045</w:t>
              </w:r>
              <w:r w:rsidRPr="00514F1E">
                <w:rPr>
                  <w:sz w:val="24"/>
                  <w:szCs w:val="24"/>
                </w:rPr>
                <w:t>−</w:t>
              </w:r>
              <w:r w:rsidRPr="00514F1E">
                <w:rPr>
                  <w:sz w:val="24"/>
                  <w:szCs w:val="24"/>
                </w:rPr>
                <w:t>.05)</w:t>
              </w:r>
            </w:ins>
          </w:p>
        </w:tc>
        <w:tc>
          <w:tcPr>
            <w:tcW w:w="1405" w:type="dxa"/>
            <w:tcBorders>
              <w:top w:val="nil"/>
              <w:left w:val="nil"/>
              <w:bottom w:val="nil"/>
              <w:right w:val="nil"/>
            </w:tcBorders>
          </w:tcPr>
          <w:p w14:paraId="6D79DFAE" w14:textId="77777777" w:rsidR="00000000" w:rsidRPr="00514F1E" w:rsidRDefault="00936B5D" w:rsidP="00514F1E">
            <w:pPr>
              <w:jc w:val="right"/>
              <w:rPr>
                <w:ins w:id="211" w:author="C.H.J. Hartgerink" w:date="2015-07-08T19:26:00Z"/>
                <w:sz w:val="24"/>
                <w:szCs w:val="24"/>
              </w:rPr>
            </w:pPr>
            <w:ins w:id="212" w:author="C.H.J. Hartgerink" w:date="2015-07-08T19:26:00Z">
              <w:r w:rsidRPr="00514F1E">
                <w:rPr>
                  <w:sz w:val="24"/>
                  <w:szCs w:val="24"/>
                </w:rPr>
                <w:t>4485</w:t>
              </w:r>
            </w:ins>
          </w:p>
        </w:tc>
        <w:tc>
          <w:tcPr>
            <w:tcW w:w="1115" w:type="dxa"/>
            <w:tcBorders>
              <w:top w:val="nil"/>
              <w:left w:val="nil"/>
              <w:bottom w:val="nil"/>
              <w:right w:val="nil"/>
            </w:tcBorders>
          </w:tcPr>
          <w:p w14:paraId="778705DA" w14:textId="77777777" w:rsidR="00000000" w:rsidRPr="00514F1E" w:rsidRDefault="00936B5D" w:rsidP="00514F1E">
            <w:pPr>
              <w:jc w:val="right"/>
              <w:rPr>
                <w:ins w:id="213" w:author="C.H.J. Hartgerink" w:date="2015-07-08T19:26:00Z"/>
                <w:sz w:val="24"/>
                <w:szCs w:val="24"/>
              </w:rPr>
            </w:pPr>
            <w:ins w:id="214" w:author="C.H.J. Hartgerink" w:date="2015-07-08T19:26:00Z">
              <w:r w:rsidRPr="00514F1E">
                <w:rPr>
                  <w:sz w:val="24"/>
                  <w:szCs w:val="24"/>
                </w:rPr>
                <w:t>30406</w:t>
              </w:r>
            </w:ins>
          </w:p>
        </w:tc>
      </w:tr>
      <w:tr w:rsidR="00000000" w14:paraId="11424BF2" w14:textId="77777777">
        <w:tblPrEx>
          <w:tblCellMar>
            <w:top w:w="0" w:type="dxa"/>
            <w:left w:w="0" w:type="dxa"/>
            <w:bottom w:w="0" w:type="dxa"/>
            <w:right w:w="0" w:type="dxa"/>
          </w:tblCellMar>
        </w:tblPrEx>
        <w:trPr>
          <w:ins w:id="215" w:author="C.H.J. Hartgerink" w:date="2015-07-08T19:26:00Z"/>
        </w:trPr>
        <w:tc>
          <w:tcPr>
            <w:tcW w:w="4452" w:type="dxa"/>
            <w:tcBorders>
              <w:top w:val="nil"/>
              <w:left w:val="nil"/>
              <w:bottom w:val="nil"/>
              <w:right w:val="nil"/>
            </w:tcBorders>
          </w:tcPr>
          <w:p w14:paraId="02C3BE16" w14:textId="77777777" w:rsidR="00000000" w:rsidRPr="00514F1E" w:rsidRDefault="00936B5D" w:rsidP="00514F1E">
            <w:pPr>
              <w:jc w:val="left"/>
              <w:rPr>
                <w:ins w:id="216" w:author="C.H.J. Hartgerink" w:date="2015-07-08T19:26:00Z"/>
                <w:sz w:val="24"/>
                <w:szCs w:val="24"/>
              </w:rPr>
            </w:pPr>
          </w:p>
        </w:tc>
        <w:tc>
          <w:tcPr>
            <w:tcW w:w="2130" w:type="dxa"/>
            <w:tcBorders>
              <w:top w:val="nil"/>
              <w:left w:val="nil"/>
              <w:bottom w:val="nil"/>
              <w:right w:val="nil"/>
            </w:tcBorders>
          </w:tcPr>
          <w:p w14:paraId="2A5FF283" w14:textId="77777777" w:rsidR="00000000" w:rsidRPr="00514F1E" w:rsidRDefault="00936B5D" w:rsidP="00514F1E">
            <w:pPr>
              <w:jc w:val="left"/>
              <w:rPr>
                <w:ins w:id="217" w:author="C.H.J. Hartgerink" w:date="2015-07-08T19:26:00Z"/>
                <w:sz w:val="24"/>
                <w:szCs w:val="24"/>
              </w:rPr>
            </w:pPr>
            <w:ins w:id="218" w:author="C.H.J. Hartgerink" w:date="2015-07-08T19:26:00Z">
              <w:r w:rsidRPr="00514F1E">
                <w:rPr>
                  <w:i/>
                  <w:iCs/>
                  <w:sz w:val="24"/>
                  <w:szCs w:val="24"/>
                </w:rPr>
                <w:t>Prop</w:t>
              </w:r>
              <w:r w:rsidRPr="00514F1E">
                <w:rPr>
                  <w:sz w:val="24"/>
                  <w:szCs w:val="24"/>
                </w:rPr>
                <w:t>.</w:t>
              </w:r>
            </w:ins>
          </w:p>
        </w:tc>
        <w:tc>
          <w:tcPr>
            <w:tcW w:w="1405" w:type="dxa"/>
            <w:tcBorders>
              <w:top w:val="nil"/>
              <w:left w:val="nil"/>
              <w:bottom w:val="nil"/>
              <w:right w:val="nil"/>
            </w:tcBorders>
          </w:tcPr>
          <w:p w14:paraId="3DE75EFD" w14:textId="77777777" w:rsidR="00000000" w:rsidRPr="00514F1E" w:rsidRDefault="00936B5D" w:rsidP="00514F1E">
            <w:pPr>
              <w:jc w:val="right"/>
              <w:rPr>
                <w:ins w:id="219" w:author="C.H.J. Hartgerink" w:date="2015-07-08T19:26:00Z"/>
                <w:sz w:val="24"/>
                <w:szCs w:val="24"/>
              </w:rPr>
            </w:pPr>
            <w:ins w:id="220" w:author="C.H.J. Hartgerink" w:date="2015-07-08T19:26:00Z">
              <w:r w:rsidRPr="00514F1E">
                <w:rPr>
                  <w:sz w:val="24"/>
                  <w:szCs w:val="24"/>
                </w:rPr>
                <w:t>0.403</w:t>
              </w:r>
            </w:ins>
          </w:p>
        </w:tc>
        <w:tc>
          <w:tcPr>
            <w:tcW w:w="1115" w:type="dxa"/>
            <w:tcBorders>
              <w:top w:val="nil"/>
              <w:left w:val="nil"/>
              <w:bottom w:val="nil"/>
              <w:right w:val="nil"/>
            </w:tcBorders>
          </w:tcPr>
          <w:p w14:paraId="7033E0C1" w14:textId="77777777" w:rsidR="00000000" w:rsidRPr="00514F1E" w:rsidRDefault="00936B5D" w:rsidP="00514F1E">
            <w:pPr>
              <w:jc w:val="right"/>
              <w:rPr>
                <w:ins w:id="221" w:author="C.H.J. Hartgerink" w:date="2015-07-08T19:26:00Z"/>
                <w:sz w:val="24"/>
                <w:szCs w:val="24"/>
              </w:rPr>
            </w:pPr>
            <w:ins w:id="222" w:author="C.H.J. Hartgerink" w:date="2015-07-08T19:26:00Z">
              <w:r w:rsidRPr="00514F1E">
                <w:rPr>
                  <w:sz w:val="24"/>
                  <w:szCs w:val="24"/>
                </w:rPr>
                <w:t>0.441</w:t>
              </w:r>
            </w:ins>
          </w:p>
        </w:tc>
      </w:tr>
      <w:tr w:rsidR="00000000" w14:paraId="1B187834" w14:textId="77777777">
        <w:tblPrEx>
          <w:tblCellMar>
            <w:top w:w="0" w:type="dxa"/>
            <w:left w:w="0" w:type="dxa"/>
            <w:bottom w:w="0" w:type="dxa"/>
            <w:right w:w="0" w:type="dxa"/>
          </w:tblCellMar>
        </w:tblPrEx>
        <w:trPr>
          <w:ins w:id="223" w:author="C.H.J. Hartgerink" w:date="2015-07-08T19:26:00Z"/>
        </w:trPr>
        <w:tc>
          <w:tcPr>
            <w:tcW w:w="4452" w:type="dxa"/>
            <w:tcBorders>
              <w:top w:val="nil"/>
              <w:left w:val="nil"/>
              <w:bottom w:val="nil"/>
              <w:right w:val="nil"/>
            </w:tcBorders>
          </w:tcPr>
          <w:p w14:paraId="376831E5" w14:textId="77777777" w:rsidR="00000000" w:rsidRPr="00514F1E" w:rsidRDefault="00936B5D" w:rsidP="00514F1E">
            <w:pPr>
              <w:jc w:val="left"/>
              <w:rPr>
                <w:ins w:id="224" w:author="C.H.J. Hartgerink" w:date="2015-07-08T19:26:00Z"/>
                <w:sz w:val="24"/>
                <w:szCs w:val="24"/>
              </w:rPr>
            </w:pPr>
          </w:p>
        </w:tc>
        <w:tc>
          <w:tcPr>
            <w:tcW w:w="2130" w:type="dxa"/>
            <w:tcBorders>
              <w:top w:val="nil"/>
              <w:left w:val="nil"/>
              <w:bottom w:val="nil"/>
              <w:right w:val="nil"/>
            </w:tcBorders>
          </w:tcPr>
          <w:p w14:paraId="334EF3C3" w14:textId="77777777" w:rsidR="00000000" w:rsidRPr="00514F1E" w:rsidRDefault="00936B5D" w:rsidP="00514F1E">
            <w:pPr>
              <w:jc w:val="left"/>
              <w:rPr>
                <w:ins w:id="225" w:author="C.H.J. Hartgerink" w:date="2015-07-08T19:26:00Z"/>
                <w:sz w:val="24"/>
                <w:szCs w:val="24"/>
              </w:rPr>
            </w:pPr>
            <w:ins w:id="226" w:author="C.H.J. Hartgerink" w:date="2015-07-08T19:26:00Z">
              <w:r w:rsidRPr="00514F1E">
                <w:rPr>
                  <w:i/>
                  <w:iCs/>
                  <w:sz w:val="24"/>
                  <w:szCs w:val="24"/>
                </w:rPr>
                <w:t>p</w:t>
              </w:r>
            </w:ins>
          </w:p>
        </w:tc>
        <w:tc>
          <w:tcPr>
            <w:tcW w:w="1405" w:type="dxa"/>
            <w:tcBorders>
              <w:top w:val="nil"/>
              <w:left w:val="nil"/>
              <w:bottom w:val="nil"/>
              <w:right w:val="nil"/>
            </w:tcBorders>
          </w:tcPr>
          <w:p w14:paraId="76EA43F2" w14:textId="77777777" w:rsidR="00000000" w:rsidRPr="00514F1E" w:rsidRDefault="00936B5D" w:rsidP="00514F1E">
            <w:pPr>
              <w:jc w:val="right"/>
              <w:rPr>
                <w:ins w:id="227" w:author="C.H.J. Hartgerink" w:date="2015-07-08T19:26:00Z"/>
                <w:sz w:val="24"/>
                <w:szCs w:val="24"/>
              </w:rPr>
            </w:pPr>
            <w:ins w:id="228" w:author="C.H.J. Hartgerink" w:date="2015-07-08T19:26:00Z">
              <w:r w:rsidRPr="00514F1E">
                <w:rPr>
                  <w:sz w:val="24"/>
                  <w:szCs w:val="24"/>
                </w:rPr>
                <w:t>&gt;.999</w:t>
              </w:r>
            </w:ins>
          </w:p>
        </w:tc>
        <w:tc>
          <w:tcPr>
            <w:tcW w:w="1115" w:type="dxa"/>
            <w:tcBorders>
              <w:top w:val="nil"/>
              <w:left w:val="nil"/>
              <w:bottom w:val="nil"/>
              <w:right w:val="nil"/>
            </w:tcBorders>
          </w:tcPr>
          <w:p w14:paraId="143D9F64" w14:textId="77777777" w:rsidR="00000000" w:rsidRPr="00514F1E" w:rsidRDefault="00936B5D" w:rsidP="00514F1E">
            <w:pPr>
              <w:jc w:val="right"/>
              <w:rPr>
                <w:ins w:id="229" w:author="C.H.J. Hartgerink" w:date="2015-07-08T19:26:00Z"/>
                <w:sz w:val="24"/>
                <w:szCs w:val="24"/>
              </w:rPr>
            </w:pPr>
            <w:ins w:id="230" w:author="C.H.J. Hartgerink" w:date="2015-07-08T19:26:00Z">
              <w:r w:rsidRPr="00514F1E">
                <w:rPr>
                  <w:sz w:val="24"/>
                  <w:szCs w:val="24"/>
                </w:rPr>
                <w:t>&gt;.999</w:t>
              </w:r>
            </w:ins>
          </w:p>
        </w:tc>
      </w:tr>
      <w:tr w:rsidR="00000000" w14:paraId="1A1456FB" w14:textId="77777777">
        <w:tblPrEx>
          <w:tblCellMar>
            <w:top w:w="0" w:type="dxa"/>
            <w:left w:w="0" w:type="dxa"/>
            <w:bottom w:w="0" w:type="dxa"/>
            <w:right w:w="0" w:type="dxa"/>
          </w:tblCellMar>
        </w:tblPrEx>
        <w:trPr>
          <w:ins w:id="231" w:author="C.H.J. Hartgerink" w:date="2015-07-08T19:26:00Z"/>
        </w:trPr>
        <w:tc>
          <w:tcPr>
            <w:tcW w:w="4452" w:type="dxa"/>
            <w:tcBorders>
              <w:top w:val="nil"/>
              <w:left w:val="nil"/>
              <w:bottom w:val="nil"/>
              <w:right w:val="nil"/>
            </w:tcBorders>
          </w:tcPr>
          <w:p w14:paraId="14C81133" w14:textId="77777777" w:rsidR="00000000" w:rsidRPr="00514F1E" w:rsidRDefault="00936B5D" w:rsidP="00514F1E">
            <w:pPr>
              <w:jc w:val="left"/>
              <w:rPr>
                <w:ins w:id="232" w:author="C.H.J. Hartgerink" w:date="2015-07-08T19:26:00Z"/>
                <w:sz w:val="24"/>
                <w:szCs w:val="24"/>
              </w:rPr>
            </w:pPr>
          </w:p>
        </w:tc>
        <w:tc>
          <w:tcPr>
            <w:tcW w:w="2130" w:type="dxa"/>
            <w:tcBorders>
              <w:top w:val="nil"/>
              <w:left w:val="nil"/>
              <w:bottom w:val="nil"/>
              <w:right w:val="nil"/>
            </w:tcBorders>
          </w:tcPr>
          <w:p w14:paraId="5A488EBE" w14:textId="77777777" w:rsidR="00000000" w:rsidRPr="00514F1E" w:rsidRDefault="00514F1E" w:rsidP="00514F1E">
            <w:pPr>
              <w:jc w:val="left"/>
              <w:rPr>
                <w:ins w:id="233" w:author="C.H.J. Hartgerink" w:date="2015-07-08T19:26:00Z"/>
                <w:sz w:val="24"/>
                <w:szCs w:val="24"/>
              </w:rPr>
            </w:pPr>
            <w:ins w:id="234" w:author="C.H.J. Hartgerink" w:date="2015-07-08T19:26:00Z">
              <w:r>
                <w:rPr>
                  <w:i/>
                  <w:sz w:val="24"/>
                  <w:szCs w:val="24"/>
                </w:rPr>
                <w:t>BF</w:t>
              </w:r>
              <w:r>
                <w:rPr>
                  <w:i/>
                  <w:sz w:val="24"/>
                  <w:szCs w:val="24"/>
                  <w:vertAlign w:val="subscript"/>
                </w:rPr>
                <w:t>10</w:t>
              </w:r>
            </w:ins>
          </w:p>
        </w:tc>
        <w:tc>
          <w:tcPr>
            <w:tcW w:w="1405" w:type="dxa"/>
            <w:tcBorders>
              <w:top w:val="nil"/>
              <w:left w:val="nil"/>
              <w:bottom w:val="nil"/>
              <w:right w:val="nil"/>
            </w:tcBorders>
          </w:tcPr>
          <w:p w14:paraId="2C98F839" w14:textId="77777777" w:rsidR="00000000" w:rsidRPr="00514F1E" w:rsidRDefault="00936B5D" w:rsidP="00514F1E">
            <w:pPr>
              <w:jc w:val="right"/>
              <w:rPr>
                <w:ins w:id="235" w:author="C.H.J. Hartgerink" w:date="2015-07-08T19:26:00Z"/>
                <w:sz w:val="24"/>
                <w:szCs w:val="24"/>
              </w:rPr>
            </w:pPr>
            <w:ins w:id="236" w:author="C.H.J. Hartgerink" w:date="2015-07-08T19:26:00Z">
              <w:r w:rsidRPr="00514F1E">
                <w:rPr>
                  <w:sz w:val="24"/>
                  <w:szCs w:val="24"/>
                </w:rPr>
                <w:t>&lt;.001</w:t>
              </w:r>
            </w:ins>
          </w:p>
        </w:tc>
        <w:tc>
          <w:tcPr>
            <w:tcW w:w="1115" w:type="dxa"/>
            <w:tcBorders>
              <w:top w:val="nil"/>
              <w:left w:val="nil"/>
              <w:bottom w:val="nil"/>
              <w:right w:val="nil"/>
            </w:tcBorders>
          </w:tcPr>
          <w:p w14:paraId="03777D73" w14:textId="77777777" w:rsidR="00000000" w:rsidRPr="00514F1E" w:rsidRDefault="00936B5D" w:rsidP="00514F1E">
            <w:pPr>
              <w:jc w:val="right"/>
              <w:rPr>
                <w:ins w:id="237" w:author="C.H.J. Hartgerink" w:date="2015-07-08T19:26:00Z"/>
                <w:sz w:val="24"/>
                <w:szCs w:val="24"/>
              </w:rPr>
            </w:pPr>
            <w:ins w:id="238" w:author="C.H.J. Hartgerink" w:date="2015-07-08T19:26:00Z">
              <w:r w:rsidRPr="00514F1E">
                <w:rPr>
                  <w:sz w:val="24"/>
                  <w:szCs w:val="24"/>
                </w:rPr>
                <w:t>&lt;.001</w:t>
              </w:r>
            </w:ins>
          </w:p>
        </w:tc>
      </w:tr>
      <w:tr w:rsidR="00000000" w14:paraId="2164F3C6" w14:textId="77777777">
        <w:tblPrEx>
          <w:tblCellMar>
            <w:top w:w="0" w:type="dxa"/>
            <w:left w:w="0" w:type="dxa"/>
            <w:bottom w:w="0" w:type="dxa"/>
            <w:right w:w="0" w:type="dxa"/>
          </w:tblCellMar>
        </w:tblPrEx>
        <w:trPr>
          <w:ins w:id="239" w:author="C.H.J. Hartgerink" w:date="2015-07-08T19:26:00Z"/>
        </w:trPr>
        <w:tc>
          <w:tcPr>
            <w:tcW w:w="4452" w:type="dxa"/>
            <w:tcBorders>
              <w:top w:val="nil"/>
              <w:left w:val="nil"/>
              <w:bottom w:val="nil"/>
              <w:right w:val="nil"/>
            </w:tcBorders>
          </w:tcPr>
          <w:p w14:paraId="1959A97D" w14:textId="77777777" w:rsidR="00000000" w:rsidRPr="00514F1E" w:rsidRDefault="00936B5D" w:rsidP="00514F1E">
            <w:pPr>
              <w:jc w:val="left"/>
              <w:rPr>
                <w:ins w:id="240" w:author="C.H.J. Hartgerink" w:date="2015-07-08T19:26:00Z"/>
                <w:sz w:val="24"/>
                <w:szCs w:val="24"/>
              </w:rPr>
            </w:pPr>
            <w:ins w:id="241" w:author="C.H.J. Hartgerink" w:date="2015-07-08T19:26:00Z">
              <w:r w:rsidRPr="00514F1E">
                <w:rPr>
                  <w:sz w:val="24"/>
                  <w:szCs w:val="24"/>
                </w:rPr>
                <w:t>Binwidth = .01</w:t>
              </w:r>
            </w:ins>
          </w:p>
        </w:tc>
        <w:tc>
          <w:tcPr>
            <w:tcW w:w="2130" w:type="dxa"/>
            <w:tcBorders>
              <w:top w:val="nil"/>
              <w:left w:val="nil"/>
              <w:bottom w:val="nil"/>
              <w:right w:val="nil"/>
            </w:tcBorders>
          </w:tcPr>
          <w:p w14:paraId="1FC7CCC5" w14:textId="77777777" w:rsidR="00000000" w:rsidRPr="00514F1E" w:rsidRDefault="00936B5D" w:rsidP="00514F1E">
            <w:pPr>
              <w:jc w:val="left"/>
              <w:rPr>
                <w:ins w:id="242" w:author="C.H.J. Hartgerink" w:date="2015-07-08T19:26:00Z"/>
                <w:sz w:val="24"/>
                <w:szCs w:val="24"/>
              </w:rPr>
            </w:pPr>
            <w:ins w:id="243" w:author="C.H.J. Hartgerink" w:date="2015-07-08T19:26:00Z">
              <w:r w:rsidRPr="00514F1E">
                <w:rPr>
                  <w:sz w:val="24"/>
                  <w:szCs w:val="24"/>
                </w:rPr>
                <w:t>(.03</w:t>
              </w:r>
              <w:r w:rsidRPr="00514F1E">
                <w:rPr>
                  <w:sz w:val="24"/>
                  <w:szCs w:val="24"/>
                </w:rPr>
                <w:t>−</w:t>
              </w:r>
              <w:r w:rsidRPr="00514F1E">
                <w:rPr>
                  <w:sz w:val="24"/>
                  <w:szCs w:val="24"/>
                </w:rPr>
                <w:t>.04)</w:t>
              </w:r>
            </w:ins>
          </w:p>
        </w:tc>
        <w:tc>
          <w:tcPr>
            <w:tcW w:w="1405" w:type="dxa"/>
            <w:tcBorders>
              <w:top w:val="nil"/>
              <w:left w:val="nil"/>
              <w:bottom w:val="nil"/>
              <w:right w:val="nil"/>
            </w:tcBorders>
          </w:tcPr>
          <w:p w14:paraId="4F07696C" w14:textId="77777777" w:rsidR="00000000" w:rsidRPr="00514F1E" w:rsidRDefault="00936B5D" w:rsidP="00514F1E">
            <w:pPr>
              <w:jc w:val="right"/>
              <w:rPr>
                <w:ins w:id="244" w:author="C.H.J. Hartgerink" w:date="2015-07-08T19:26:00Z"/>
                <w:sz w:val="24"/>
                <w:szCs w:val="24"/>
              </w:rPr>
            </w:pPr>
            <w:ins w:id="245" w:author="C.H.J. Hartgerink" w:date="2015-07-08T19:26:00Z">
              <w:r w:rsidRPr="00514F1E">
                <w:rPr>
                  <w:sz w:val="24"/>
                  <w:szCs w:val="24"/>
                </w:rPr>
                <w:t>9885</w:t>
              </w:r>
            </w:ins>
          </w:p>
        </w:tc>
        <w:tc>
          <w:tcPr>
            <w:tcW w:w="1115" w:type="dxa"/>
            <w:tcBorders>
              <w:top w:val="nil"/>
              <w:left w:val="nil"/>
              <w:bottom w:val="nil"/>
              <w:right w:val="nil"/>
            </w:tcBorders>
          </w:tcPr>
          <w:p w14:paraId="6A64357D" w14:textId="77777777" w:rsidR="00000000" w:rsidRPr="00514F1E" w:rsidRDefault="00936B5D" w:rsidP="00514F1E">
            <w:pPr>
              <w:jc w:val="right"/>
              <w:rPr>
                <w:ins w:id="246" w:author="C.H.J. Hartgerink" w:date="2015-07-08T19:26:00Z"/>
                <w:sz w:val="24"/>
                <w:szCs w:val="24"/>
              </w:rPr>
            </w:pPr>
            <w:ins w:id="247" w:author="C.H.J. Hartgerink" w:date="2015-07-08T19:26:00Z">
              <w:r w:rsidRPr="00514F1E">
                <w:rPr>
                  <w:sz w:val="24"/>
                  <w:szCs w:val="24"/>
                </w:rPr>
                <w:t>58809</w:t>
              </w:r>
            </w:ins>
          </w:p>
        </w:tc>
      </w:tr>
      <w:tr w:rsidR="00000000" w14:paraId="21F04778" w14:textId="77777777">
        <w:tblPrEx>
          <w:tblCellMar>
            <w:top w:w="0" w:type="dxa"/>
            <w:left w:w="0" w:type="dxa"/>
            <w:bottom w:w="0" w:type="dxa"/>
            <w:right w:w="0" w:type="dxa"/>
          </w:tblCellMar>
        </w:tblPrEx>
        <w:trPr>
          <w:ins w:id="248" w:author="C.H.J. Hartgerink" w:date="2015-07-08T19:26:00Z"/>
        </w:trPr>
        <w:tc>
          <w:tcPr>
            <w:tcW w:w="4452" w:type="dxa"/>
            <w:tcBorders>
              <w:top w:val="nil"/>
              <w:left w:val="nil"/>
              <w:bottom w:val="nil"/>
              <w:right w:val="nil"/>
            </w:tcBorders>
          </w:tcPr>
          <w:p w14:paraId="38E8B3F8" w14:textId="77777777" w:rsidR="00000000" w:rsidRPr="00514F1E" w:rsidRDefault="00936B5D" w:rsidP="00514F1E">
            <w:pPr>
              <w:jc w:val="left"/>
              <w:rPr>
                <w:ins w:id="249" w:author="C.H.J. Hartgerink" w:date="2015-07-08T19:26:00Z"/>
                <w:sz w:val="24"/>
                <w:szCs w:val="24"/>
              </w:rPr>
            </w:pPr>
          </w:p>
        </w:tc>
        <w:tc>
          <w:tcPr>
            <w:tcW w:w="2130" w:type="dxa"/>
            <w:tcBorders>
              <w:top w:val="nil"/>
              <w:left w:val="nil"/>
              <w:bottom w:val="nil"/>
              <w:right w:val="nil"/>
            </w:tcBorders>
          </w:tcPr>
          <w:p w14:paraId="524CFE0B" w14:textId="77777777" w:rsidR="00000000" w:rsidRPr="00514F1E" w:rsidRDefault="00936B5D" w:rsidP="00514F1E">
            <w:pPr>
              <w:jc w:val="left"/>
              <w:rPr>
                <w:ins w:id="250" w:author="C.H.J. Hartgerink" w:date="2015-07-08T19:26:00Z"/>
                <w:sz w:val="24"/>
                <w:szCs w:val="24"/>
              </w:rPr>
            </w:pPr>
            <w:ins w:id="251" w:author="C.H.J. Hartgerink" w:date="2015-07-08T19:26:00Z">
              <w:r w:rsidRPr="00514F1E">
                <w:rPr>
                  <w:sz w:val="24"/>
                  <w:szCs w:val="24"/>
                </w:rPr>
                <w:t>(.04</w:t>
              </w:r>
              <w:r w:rsidRPr="00514F1E">
                <w:rPr>
                  <w:sz w:val="24"/>
                  <w:szCs w:val="24"/>
                </w:rPr>
                <w:t>−</w:t>
              </w:r>
              <w:r w:rsidRPr="00514F1E">
                <w:rPr>
                  <w:sz w:val="24"/>
                  <w:szCs w:val="24"/>
                </w:rPr>
                <w:t>.05)</w:t>
              </w:r>
            </w:ins>
          </w:p>
        </w:tc>
        <w:tc>
          <w:tcPr>
            <w:tcW w:w="1405" w:type="dxa"/>
            <w:tcBorders>
              <w:top w:val="nil"/>
              <w:left w:val="nil"/>
              <w:bottom w:val="nil"/>
              <w:right w:val="nil"/>
            </w:tcBorders>
          </w:tcPr>
          <w:p w14:paraId="6EBADABD" w14:textId="77777777" w:rsidR="00000000" w:rsidRPr="00514F1E" w:rsidRDefault="00936B5D" w:rsidP="00514F1E">
            <w:pPr>
              <w:jc w:val="right"/>
              <w:rPr>
                <w:ins w:id="252" w:author="C.H.J. Hartgerink" w:date="2015-07-08T19:26:00Z"/>
                <w:sz w:val="24"/>
                <w:szCs w:val="24"/>
              </w:rPr>
            </w:pPr>
            <w:ins w:id="253" w:author="C.H.J. Hartgerink" w:date="2015-07-08T19:26:00Z">
              <w:r w:rsidRPr="00514F1E">
                <w:rPr>
                  <w:sz w:val="24"/>
                  <w:szCs w:val="24"/>
                </w:rPr>
                <w:t>7250</w:t>
              </w:r>
            </w:ins>
          </w:p>
        </w:tc>
        <w:tc>
          <w:tcPr>
            <w:tcW w:w="1115" w:type="dxa"/>
            <w:tcBorders>
              <w:top w:val="nil"/>
              <w:left w:val="nil"/>
              <w:bottom w:val="nil"/>
              <w:right w:val="nil"/>
            </w:tcBorders>
          </w:tcPr>
          <w:p w14:paraId="11667056" w14:textId="77777777" w:rsidR="00000000" w:rsidRPr="00514F1E" w:rsidRDefault="00936B5D" w:rsidP="00514F1E">
            <w:pPr>
              <w:jc w:val="right"/>
              <w:rPr>
                <w:ins w:id="254" w:author="C.H.J. Hartgerink" w:date="2015-07-08T19:26:00Z"/>
                <w:sz w:val="24"/>
                <w:szCs w:val="24"/>
              </w:rPr>
            </w:pPr>
            <w:ins w:id="255" w:author="C.H.J. Hartgerink" w:date="2015-07-08T19:26:00Z">
              <w:r w:rsidRPr="00514F1E">
                <w:rPr>
                  <w:sz w:val="24"/>
                  <w:szCs w:val="24"/>
                </w:rPr>
                <w:t>47755</w:t>
              </w:r>
            </w:ins>
          </w:p>
        </w:tc>
      </w:tr>
      <w:tr w:rsidR="00000000" w14:paraId="59CB2A69" w14:textId="77777777">
        <w:tblPrEx>
          <w:tblCellMar>
            <w:top w:w="0" w:type="dxa"/>
            <w:left w:w="0" w:type="dxa"/>
            <w:bottom w:w="0" w:type="dxa"/>
            <w:right w:w="0" w:type="dxa"/>
          </w:tblCellMar>
        </w:tblPrEx>
        <w:trPr>
          <w:ins w:id="256" w:author="C.H.J. Hartgerink" w:date="2015-07-08T19:26:00Z"/>
        </w:trPr>
        <w:tc>
          <w:tcPr>
            <w:tcW w:w="4452" w:type="dxa"/>
            <w:tcBorders>
              <w:top w:val="nil"/>
              <w:left w:val="nil"/>
              <w:bottom w:val="nil"/>
              <w:right w:val="nil"/>
            </w:tcBorders>
          </w:tcPr>
          <w:p w14:paraId="19F2913A" w14:textId="77777777" w:rsidR="00000000" w:rsidRPr="00514F1E" w:rsidRDefault="00936B5D" w:rsidP="00514F1E">
            <w:pPr>
              <w:jc w:val="left"/>
              <w:rPr>
                <w:ins w:id="257" w:author="C.H.J. Hartgerink" w:date="2015-07-08T19:26:00Z"/>
                <w:sz w:val="24"/>
                <w:szCs w:val="24"/>
              </w:rPr>
            </w:pPr>
          </w:p>
        </w:tc>
        <w:tc>
          <w:tcPr>
            <w:tcW w:w="2130" w:type="dxa"/>
            <w:tcBorders>
              <w:top w:val="nil"/>
              <w:left w:val="nil"/>
              <w:bottom w:val="nil"/>
              <w:right w:val="nil"/>
            </w:tcBorders>
          </w:tcPr>
          <w:p w14:paraId="09BA0E41" w14:textId="77777777" w:rsidR="00000000" w:rsidRPr="00514F1E" w:rsidRDefault="00936B5D" w:rsidP="00514F1E">
            <w:pPr>
              <w:jc w:val="left"/>
              <w:rPr>
                <w:ins w:id="258" w:author="C.H.J. Hartgerink" w:date="2015-07-08T19:26:00Z"/>
                <w:sz w:val="24"/>
                <w:szCs w:val="24"/>
              </w:rPr>
            </w:pPr>
            <w:ins w:id="259" w:author="C.H.J. Hartgerink" w:date="2015-07-08T19:26:00Z">
              <w:r w:rsidRPr="00514F1E">
                <w:rPr>
                  <w:i/>
                  <w:iCs/>
                  <w:sz w:val="24"/>
                  <w:szCs w:val="24"/>
                </w:rPr>
                <w:t>Prop</w:t>
              </w:r>
              <w:r w:rsidRPr="00514F1E">
                <w:rPr>
                  <w:sz w:val="24"/>
                  <w:szCs w:val="24"/>
                </w:rPr>
                <w:t>.</w:t>
              </w:r>
            </w:ins>
          </w:p>
        </w:tc>
        <w:tc>
          <w:tcPr>
            <w:tcW w:w="1405" w:type="dxa"/>
            <w:tcBorders>
              <w:top w:val="nil"/>
              <w:left w:val="nil"/>
              <w:bottom w:val="nil"/>
              <w:right w:val="nil"/>
            </w:tcBorders>
          </w:tcPr>
          <w:p w14:paraId="41C17F39" w14:textId="77777777" w:rsidR="00000000" w:rsidRPr="00514F1E" w:rsidRDefault="00936B5D" w:rsidP="00514F1E">
            <w:pPr>
              <w:jc w:val="right"/>
              <w:rPr>
                <w:ins w:id="260" w:author="C.H.J. Hartgerink" w:date="2015-07-08T19:26:00Z"/>
                <w:sz w:val="24"/>
                <w:szCs w:val="24"/>
              </w:rPr>
            </w:pPr>
            <w:ins w:id="261" w:author="C.H.J. Hartgerink" w:date="2015-07-08T19:26:00Z">
              <w:r w:rsidRPr="00514F1E">
                <w:rPr>
                  <w:sz w:val="24"/>
                  <w:szCs w:val="24"/>
                </w:rPr>
                <w:t>0.423</w:t>
              </w:r>
            </w:ins>
          </w:p>
        </w:tc>
        <w:tc>
          <w:tcPr>
            <w:tcW w:w="1115" w:type="dxa"/>
            <w:tcBorders>
              <w:top w:val="nil"/>
              <w:left w:val="nil"/>
              <w:bottom w:val="nil"/>
              <w:right w:val="nil"/>
            </w:tcBorders>
          </w:tcPr>
          <w:p w14:paraId="373A7C9B" w14:textId="77777777" w:rsidR="00000000" w:rsidRPr="00514F1E" w:rsidRDefault="00936B5D" w:rsidP="00514F1E">
            <w:pPr>
              <w:jc w:val="right"/>
              <w:rPr>
                <w:ins w:id="262" w:author="C.H.J. Hartgerink" w:date="2015-07-08T19:26:00Z"/>
                <w:sz w:val="24"/>
                <w:szCs w:val="24"/>
              </w:rPr>
            </w:pPr>
            <w:ins w:id="263" w:author="C.H.J. Hartgerink" w:date="2015-07-08T19:26:00Z">
              <w:r w:rsidRPr="00514F1E">
                <w:rPr>
                  <w:sz w:val="24"/>
                  <w:szCs w:val="24"/>
                </w:rPr>
                <w:t>0.448</w:t>
              </w:r>
            </w:ins>
          </w:p>
        </w:tc>
      </w:tr>
      <w:tr w:rsidR="00000000" w14:paraId="68926E5D" w14:textId="77777777" w:rsidTr="00514F1E">
        <w:tblPrEx>
          <w:tblCellMar>
            <w:top w:w="0" w:type="dxa"/>
            <w:left w:w="0" w:type="dxa"/>
            <w:bottom w:w="0" w:type="dxa"/>
            <w:right w:w="0" w:type="dxa"/>
          </w:tblCellMar>
        </w:tblPrEx>
        <w:trPr>
          <w:ins w:id="264" w:author="C.H.J. Hartgerink" w:date="2015-07-08T19:26:00Z"/>
        </w:trPr>
        <w:tc>
          <w:tcPr>
            <w:tcW w:w="4452" w:type="dxa"/>
            <w:tcBorders>
              <w:top w:val="nil"/>
              <w:left w:val="nil"/>
              <w:right w:val="nil"/>
            </w:tcBorders>
          </w:tcPr>
          <w:p w14:paraId="6226F1C2" w14:textId="77777777" w:rsidR="00000000" w:rsidRPr="00514F1E" w:rsidRDefault="00936B5D" w:rsidP="00514F1E">
            <w:pPr>
              <w:jc w:val="left"/>
              <w:rPr>
                <w:ins w:id="265" w:author="C.H.J. Hartgerink" w:date="2015-07-08T19:26:00Z"/>
                <w:sz w:val="24"/>
                <w:szCs w:val="24"/>
              </w:rPr>
            </w:pPr>
          </w:p>
        </w:tc>
        <w:tc>
          <w:tcPr>
            <w:tcW w:w="2130" w:type="dxa"/>
            <w:tcBorders>
              <w:top w:val="nil"/>
              <w:left w:val="nil"/>
              <w:right w:val="nil"/>
            </w:tcBorders>
          </w:tcPr>
          <w:p w14:paraId="0B1583BC" w14:textId="77777777" w:rsidR="00000000" w:rsidRPr="00514F1E" w:rsidRDefault="00936B5D" w:rsidP="00514F1E">
            <w:pPr>
              <w:jc w:val="left"/>
              <w:rPr>
                <w:ins w:id="266" w:author="C.H.J. Hartgerink" w:date="2015-07-08T19:26:00Z"/>
                <w:sz w:val="24"/>
                <w:szCs w:val="24"/>
              </w:rPr>
            </w:pPr>
            <w:ins w:id="267" w:author="C.H.J. Hartgerink" w:date="2015-07-08T19:26:00Z">
              <w:r w:rsidRPr="00514F1E">
                <w:rPr>
                  <w:i/>
                  <w:iCs/>
                  <w:sz w:val="24"/>
                  <w:szCs w:val="24"/>
                </w:rPr>
                <w:t>p</w:t>
              </w:r>
            </w:ins>
          </w:p>
        </w:tc>
        <w:tc>
          <w:tcPr>
            <w:tcW w:w="1405" w:type="dxa"/>
            <w:tcBorders>
              <w:top w:val="nil"/>
              <w:left w:val="nil"/>
              <w:right w:val="nil"/>
            </w:tcBorders>
          </w:tcPr>
          <w:p w14:paraId="536B781F" w14:textId="77777777" w:rsidR="00000000" w:rsidRPr="00514F1E" w:rsidRDefault="00936B5D" w:rsidP="00514F1E">
            <w:pPr>
              <w:jc w:val="right"/>
              <w:rPr>
                <w:ins w:id="268" w:author="C.H.J. Hartgerink" w:date="2015-07-08T19:26:00Z"/>
                <w:sz w:val="24"/>
                <w:szCs w:val="24"/>
              </w:rPr>
            </w:pPr>
            <w:ins w:id="269" w:author="C.H.J. Hartgerink" w:date="2015-07-08T19:26:00Z">
              <w:r w:rsidRPr="00514F1E">
                <w:rPr>
                  <w:sz w:val="24"/>
                  <w:szCs w:val="24"/>
                </w:rPr>
                <w:t>&gt;.999</w:t>
              </w:r>
            </w:ins>
          </w:p>
        </w:tc>
        <w:tc>
          <w:tcPr>
            <w:tcW w:w="1115" w:type="dxa"/>
            <w:tcBorders>
              <w:top w:val="nil"/>
              <w:left w:val="nil"/>
              <w:right w:val="nil"/>
            </w:tcBorders>
          </w:tcPr>
          <w:p w14:paraId="5CEC1946" w14:textId="77777777" w:rsidR="00000000" w:rsidRPr="00514F1E" w:rsidRDefault="00936B5D" w:rsidP="00514F1E">
            <w:pPr>
              <w:jc w:val="right"/>
              <w:rPr>
                <w:ins w:id="270" w:author="C.H.J. Hartgerink" w:date="2015-07-08T19:26:00Z"/>
                <w:sz w:val="24"/>
                <w:szCs w:val="24"/>
              </w:rPr>
            </w:pPr>
            <w:ins w:id="271" w:author="C.H.J. Hartgerink" w:date="2015-07-08T19:26:00Z">
              <w:r w:rsidRPr="00514F1E">
                <w:rPr>
                  <w:sz w:val="24"/>
                  <w:szCs w:val="24"/>
                </w:rPr>
                <w:t>&gt;.999</w:t>
              </w:r>
            </w:ins>
          </w:p>
        </w:tc>
      </w:tr>
      <w:tr w:rsidR="00000000" w14:paraId="3B822E44" w14:textId="77777777" w:rsidTr="00514F1E">
        <w:tblPrEx>
          <w:tblCellMar>
            <w:top w:w="0" w:type="dxa"/>
            <w:left w:w="0" w:type="dxa"/>
            <w:bottom w:w="0" w:type="dxa"/>
            <w:right w:w="0" w:type="dxa"/>
          </w:tblCellMar>
        </w:tblPrEx>
        <w:trPr>
          <w:ins w:id="272" w:author="C.H.J. Hartgerink" w:date="2015-07-08T19:26:00Z"/>
        </w:trPr>
        <w:tc>
          <w:tcPr>
            <w:tcW w:w="4452" w:type="dxa"/>
            <w:tcBorders>
              <w:top w:val="nil"/>
              <w:left w:val="nil"/>
              <w:bottom w:val="single" w:sz="4" w:space="0" w:color="auto"/>
              <w:right w:val="nil"/>
            </w:tcBorders>
          </w:tcPr>
          <w:p w14:paraId="54A0E11E" w14:textId="77777777" w:rsidR="00000000" w:rsidRPr="00514F1E" w:rsidRDefault="00936B5D" w:rsidP="00514F1E">
            <w:pPr>
              <w:jc w:val="left"/>
              <w:rPr>
                <w:ins w:id="273" w:author="C.H.J. Hartgerink" w:date="2015-07-08T19:26:00Z"/>
                <w:sz w:val="24"/>
                <w:szCs w:val="24"/>
              </w:rPr>
            </w:pPr>
          </w:p>
        </w:tc>
        <w:tc>
          <w:tcPr>
            <w:tcW w:w="2130" w:type="dxa"/>
            <w:tcBorders>
              <w:top w:val="nil"/>
              <w:left w:val="nil"/>
              <w:bottom w:val="single" w:sz="4" w:space="0" w:color="auto"/>
              <w:right w:val="nil"/>
            </w:tcBorders>
          </w:tcPr>
          <w:p w14:paraId="3AE914FD" w14:textId="77777777" w:rsidR="00000000" w:rsidRPr="00514F1E" w:rsidRDefault="00514F1E" w:rsidP="00514F1E">
            <w:pPr>
              <w:jc w:val="left"/>
              <w:rPr>
                <w:ins w:id="274" w:author="C.H.J. Hartgerink" w:date="2015-07-08T19:26:00Z"/>
                <w:sz w:val="24"/>
                <w:szCs w:val="24"/>
              </w:rPr>
            </w:pPr>
            <w:ins w:id="275" w:author="C.H.J. Hartgerink" w:date="2015-07-08T19:26:00Z">
              <w:r>
                <w:rPr>
                  <w:i/>
                  <w:sz w:val="24"/>
                  <w:szCs w:val="24"/>
                </w:rPr>
                <w:t>BF</w:t>
              </w:r>
              <w:r>
                <w:rPr>
                  <w:i/>
                  <w:sz w:val="24"/>
                  <w:szCs w:val="24"/>
                  <w:vertAlign w:val="subscript"/>
                </w:rPr>
                <w:t>10</w:t>
              </w:r>
            </w:ins>
          </w:p>
        </w:tc>
        <w:tc>
          <w:tcPr>
            <w:tcW w:w="1405" w:type="dxa"/>
            <w:tcBorders>
              <w:top w:val="nil"/>
              <w:left w:val="nil"/>
              <w:bottom w:val="single" w:sz="4" w:space="0" w:color="auto"/>
              <w:right w:val="nil"/>
            </w:tcBorders>
          </w:tcPr>
          <w:p w14:paraId="1AD706A1" w14:textId="77777777" w:rsidR="00000000" w:rsidRPr="00514F1E" w:rsidRDefault="00936B5D" w:rsidP="00514F1E">
            <w:pPr>
              <w:jc w:val="right"/>
              <w:rPr>
                <w:ins w:id="276" w:author="C.H.J. Hartgerink" w:date="2015-07-08T19:26:00Z"/>
                <w:sz w:val="24"/>
                <w:szCs w:val="24"/>
              </w:rPr>
            </w:pPr>
            <w:ins w:id="277" w:author="C.H.J. Hartgerink" w:date="2015-07-08T19:26:00Z">
              <w:r w:rsidRPr="00514F1E">
                <w:rPr>
                  <w:sz w:val="24"/>
                  <w:szCs w:val="24"/>
                </w:rPr>
                <w:t>&lt;.001</w:t>
              </w:r>
            </w:ins>
          </w:p>
        </w:tc>
        <w:tc>
          <w:tcPr>
            <w:tcW w:w="1115" w:type="dxa"/>
            <w:tcBorders>
              <w:top w:val="nil"/>
              <w:left w:val="nil"/>
              <w:bottom w:val="single" w:sz="4" w:space="0" w:color="auto"/>
              <w:right w:val="nil"/>
            </w:tcBorders>
          </w:tcPr>
          <w:p w14:paraId="4626045D" w14:textId="77777777" w:rsidR="00000000" w:rsidRPr="00514F1E" w:rsidRDefault="00936B5D" w:rsidP="00514F1E">
            <w:pPr>
              <w:jc w:val="right"/>
              <w:rPr>
                <w:ins w:id="278" w:author="C.H.J. Hartgerink" w:date="2015-07-08T19:26:00Z"/>
                <w:sz w:val="24"/>
                <w:szCs w:val="24"/>
              </w:rPr>
            </w:pPr>
            <w:ins w:id="279" w:author="C.H.J. Hartgerink" w:date="2015-07-08T19:26:00Z">
              <w:r w:rsidRPr="00514F1E">
                <w:rPr>
                  <w:sz w:val="24"/>
                  <w:szCs w:val="24"/>
                </w:rPr>
                <w:t>&lt;.001</w:t>
              </w:r>
            </w:ins>
          </w:p>
        </w:tc>
      </w:tr>
    </w:tbl>
    <w:p w14:paraId="0C35AF50" w14:textId="77777777" w:rsidR="00514F1E" w:rsidRDefault="00514F1E" w:rsidP="00514F1E">
      <w:pPr>
        <w:pStyle w:val="Heading2"/>
        <w:widowControl/>
        <w:spacing w:before="0" w:after="0" w:line="480" w:lineRule="auto"/>
        <w:rPr>
          <w:ins w:id="280" w:author="C.H.J. Hartgerink" w:date="2015-07-08T19:26:00Z"/>
          <w:sz w:val="36"/>
        </w:rPr>
      </w:pPr>
    </w:p>
    <w:p w14:paraId="029343EB" w14:textId="77777777" w:rsidR="00000000" w:rsidRPr="00514F1E" w:rsidRDefault="00936B5D" w:rsidP="00514F1E">
      <w:pPr>
        <w:pStyle w:val="Heading2"/>
        <w:widowControl/>
        <w:spacing w:before="0" w:after="0" w:line="480" w:lineRule="auto"/>
        <w:rPr>
          <w:ins w:id="281" w:author="C.H.J. Hartgerink" w:date="2015-07-08T19:26:00Z"/>
          <w:sz w:val="36"/>
        </w:rPr>
      </w:pPr>
      <w:ins w:id="282" w:author="C.H.J. Hartgerink" w:date="2015-07-08T19:26:00Z">
        <w:r w:rsidRPr="00514F1E">
          <w:rPr>
            <w:sz w:val="36"/>
          </w:rPr>
          <w:t>Discussion</w:t>
        </w:r>
      </w:ins>
    </w:p>
    <w:p w14:paraId="66A13628" w14:textId="77777777" w:rsidR="00000000" w:rsidRPr="00514F1E" w:rsidRDefault="00936B5D" w:rsidP="00514F1E">
      <w:pPr>
        <w:spacing w:line="480" w:lineRule="auto"/>
        <w:jc w:val="left"/>
        <w:rPr>
          <w:ins w:id="283" w:author="C.H.J. Hartgerink" w:date="2015-07-08T19:26:00Z"/>
          <w:sz w:val="24"/>
          <w:szCs w:val="24"/>
        </w:rPr>
      </w:pPr>
      <w:ins w:id="284" w:author="C.H.J. Hartgerink" w:date="2015-07-08T19:26:00Z">
        <w:r w:rsidRPr="00514F1E">
          <w:rPr>
            <w:sz w:val="24"/>
            <w:szCs w:val="24"/>
          </w:rPr>
          <w:t>The current reanalysis thus finds no evidence for widespread left-skew p-hacking. This might seem inconsistent with previous findings, such as the l</w:t>
        </w:r>
        <w:r w:rsidRPr="00514F1E">
          <w:rPr>
            <w:sz w:val="24"/>
            <w:szCs w:val="24"/>
          </w:rPr>
          <w:t>ow replication rates in psychology [</w:t>
        </w:r>
        <w:r w:rsidRPr="00514F1E">
          <w:rPr>
            <w:sz w:val="24"/>
            <w:szCs w:val="24"/>
          </w:rPr>
          <w:fldChar w:fldCharType="begin"/>
        </w:r>
        <w:r w:rsidRPr="00514F1E">
          <w:rPr>
            <w:sz w:val="24"/>
            <w:szCs w:val="24"/>
          </w:rPr>
          <w:instrText xml:space="preserve">REF BIB_Baker_2015_qd \* MERGEFORMAT </w:instrText>
        </w:r>
        <w:r w:rsidRPr="00514F1E">
          <w:rPr>
            <w:sz w:val="24"/>
            <w:szCs w:val="24"/>
          </w:rPr>
          <w:fldChar w:fldCharType="separate"/>
        </w:r>
        <w:r w:rsidR="0079633C" w:rsidRPr="00A823CC">
          <w:rPr>
            <w:sz w:val="24"/>
            <w:szCs w:val="24"/>
          </w:rPr>
          <w:t>10</w:t>
        </w:r>
        <w:r w:rsidRPr="00514F1E">
          <w:rPr>
            <w:sz w:val="24"/>
            <w:szCs w:val="24"/>
          </w:rPr>
          <w:fldChar w:fldCharType="end"/>
        </w:r>
        <w:r w:rsidRPr="00514F1E">
          <w:rPr>
            <w:sz w:val="24"/>
            <w:szCs w:val="24"/>
          </w:rPr>
          <w:t>] or high self-admission rate of p-hacking [</w:t>
        </w:r>
        <w:r w:rsidRPr="00514F1E">
          <w:rPr>
            <w:sz w:val="24"/>
            <w:szCs w:val="24"/>
          </w:rPr>
          <w:fldChar w:fldCharType="begin"/>
        </w:r>
        <w:r w:rsidRPr="00514F1E">
          <w:rPr>
            <w:sz w:val="24"/>
            <w:szCs w:val="24"/>
          </w:rPr>
          <w:instrText xml:space="preserve">REF BIB_John2012_uj \* MERGEFORMAT </w:instrText>
        </w:r>
        <w:r w:rsidRPr="00514F1E">
          <w:rPr>
            <w:sz w:val="24"/>
            <w:szCs w:val="24"/>
          </w:rPr>
          <w:fldChar w:fldCharType="separate"/>
        </w:r>
        <w:r w:rsidR="0079633C" w:rsidRPr="00A823CC">
          <w:rPr>
            <w:sz w:val="24"/>
            <w:szCs w:val="24"/>
          </w:rPr>
          <w:t>11</w:t>
        </w:r>
        <w:r w:rsidRPr="00514F1E">
          <w:rPr>
            <w:sz w:val="24"/>
            <w:szCs w:val="24"/>
          </w:rPr>
          <w:fldChar w:fldCharType="end"/>
        </w:r>
        <w:r w:rsidRPr="00514F1E">
          <w:rPr>
            <w:sz w:val="24"/>
            <w:szCs w:val="24"/>
          </w:rPr>
          <w:t>]. However, these results are not necessarily inconsistent because they are not mutually exclu</w:t>
        </w:r>
        <w:r w:rsidRPr="00514F1E">
          <w:rPr>
            <w:sz w:val="24"/>
            <w:szCs w:val="24"/>
          </w:rPr>
          <w:t xml:space="preserve">sive, as explained below. </w:t>
        </w:r>
      </w:ins>
    </w:p>
    <w:p w14:paraId="51A787AE" w14:textId="77777777" w:rsidR="00000000" w:rsidRPr="00514F1E" w:rsidRDefault="00936B5D" w:rsidP="00514F1E">
      <w:pPr>
        <w:spacing w:line="480" w:lineRule="auto"/>
        <w:ind w:firstLine="300"/>
        <w:jc w:val="left"/>
        <w:rPr>
          <w:ins w:id="285" w:author="C.H.J. Hartgerink" w:date="2015-07-08T19:26:00Z"/>
          <w:sz w:val="24"/>
          <w:szCs w:val="24"/>
        </w:rPr>
      </w:pPr>
      <w:ins w:id="286" w:author="C.H.J. Hartgerink" w:date="2015-07-08T19:26:00Z">
        <w:r w:rsidRPr="00514F1E">
          <w:rPr>
            <w:sz w:val="24"/>
            <w:szCs w:val="24"/>
          </w:rPr>
          <w:t>Low replication rates could be caused by widespread p-hacking, but can also occur under systemic low power [</w:t>
        </w:r>
        <w:r w:rsidRPr="00514F1E">
          <w:rPr>
            <w:sz w:val="24"/>
            <w:szCs w:val="24"/>
          </w:rPr>
          <w:fldChar w:fldCharType="begin"/>
        </w:r>
        <w:r w:rsidRPr="00514F1E">
          <w:rPr>
            <w:sz w:val="24"/>
            <w:szCs w:val="24"/>
          </w:rPr>
          <w:instrText xml:space="preserve">REF BIB_Bakker2014_lr \* MERGEFORMAT </w:instrText>
        </w:r>
        <w:r w:rsidRPr="00514F1E">
          <w:rPr>
            <w:sz w:val="24"/>
            <w:szCs w:val="24"/>
          </w:rPr>
          <w:fldChar w:fldCharType="separate"/>
        </w:r>
        <w:r w:rsidR="0079633C" w:rsidRPr="00A823CC">
          <w:rPr>
            <w:sz w:val="24"/>
            <w:szCs w:val="24"/>
          </w:rPr>
          <w:t>12</w:t>
        </w:r>
        <w:r w:rsidRPr="00514F1E">
          <w:rPr>
            <w:sz w:val="24"/>
            <w:szCs w:val="24"/>
          </w:rPr>
          <w:fldChar w:fldCharType="end"/>
        </w:r>
        <w:r w:rsidRPr="00514F1E">
          <w:rPr>
            <w:sz w:val="24"/>
            <w:szCs w:val="24"/>
          </w:rPr>
          <w:t xml:space="preserve">, </w:t>
        </w:r>
        <w:r w:rsidRPr="00514F1E">
          <w:rPr>
            <w:sz w:val="24"/>
            <w:szCs w:val="24"/>
          </w:rPr>
          <w:fldChar w:fldCharType="begin"/>
        </w:r>
        <w:r w:rsidRPr="00514F1E">
          <w:rPr>
            <w:sz w:val="24"/>
            <w:szCs w:val="24"/>
          </w:rPr>
          <w:instrText xml:space="preserve">REF BIB_Bakker_2012 \* MERGEFORMAT </w:instrText>
        </w:r>
        <w:r w:rsidRPr="00514F1E">
          <w:rPr>
            <w:sz w:val="24"/>
            <w:szCs w:val="24"/>
          </w:rPr>
          <w:fldChar w:fldCharType="separate"/>
        </w:r>
        <w:r w:rsidR="0079633C" w:rsidRPr="00A823CC">
          <w:rPr>
            <w:sz w:val="24"/>
            <w:szCs w:val="24"/>
          </w:rPr>
          <w:t>13</w:t>
        </w:r>
        <w:r w:rsidRPr="00514F1E">
          <w:rPr>
            <w:sz w:val="24"/>
            <w:szCs w:val="24"/>
          </w:rPr>
          <w:fldChar w:fldCharType="end"/>
        </w:r>
        <w:r w:rsidRPr="00514F1E">
          <w:rPr>
            <w:sz w:val="24"/>
            <w:szCs w:val="24"/>
          </w:rPr>
          <w:t>]. Previous research has indicated lo</w:t>
        </w:r>
        <w:r w:rsidRPr="00514F1E">
          <w:rPr>
            <w:sz w:val="24"/>
            <w:szCs w:val="24"/>
          </w:rPr>
          <w:t>w power levels in, for example, psychology [</w:t>
        </w:r>
        <w:r w:rsidRPr="00514F1E">
          <w:rPr>
            <w:sz w:val="24"/>
            <w:szCs w:val="24"/>
          </w:rPr>
          <w:fldChar w:fldCharType="begin"/>
        </w:r>
        <w:r w:rsidRPr="00514F1E">
          <w:rPr>
            <w:sz w:val="24"/>
            <w:szCs w:val="24"/>
          </w:rPr>
          <w:instrText xml:space="preserve">REF BIB_Cohen1962_jc \* MERGEFORMAT </w:instrText>
        </w:r>
        <w:r w:rsidRPr="00514F1E">
          <w:rPr>
            <w:sz w:val="24"/>
            <w:szCs w:val="24"/>
          </w:rPr>
          <w:fldChar w:fldCharType="separate"/>
        </w:r>
        <w:r w:rsidR="0079633C" w:rsidRPr="00A823CC">
          <w:rPr>
            <w:sz w:val="24"/>
            <w:szCs w:val="24"/>
          </w:rPr>
          <w:t>14</w:t>
        </w:r>
        <w:r w:rsidRPr="00514F1E">
          <w:rPr>
            <w:sz w:val="24"/>
            <w:szCs w:val="24"/>
          </w:rPr>
          <w:fldChar w:fldCharType="end"/>
        </w:r>
        <w:r w:rsidRPr="00514F1E">
          <w:rPr>
            <w:sz w:val="24"/>
            <w:szCs w:val="24"/>
          </w:rPr>
          <w:t xml:space="preserve">, </w:t>
        </w:r>
        <w:r w:rsidRPr="00514F1E">
          <w:rPr>
            <w:sz w:val="24"/>
            <w:szCs w:val="24"/>
          </w:rPr>
          <w:fldChar w:fldCharType="begin"/>
        </w:r>
        <w:r w:rsidRPr="00514F1E">
          <w:rPr>
            <w:sz w:val="24"/>
            <w:szCs w:val="24"/>
          </w:rPr>
          <w:instrText xml:space="preserve">REF BIB_Sedlmeier1989_yc \* MERGEFORMAT </w:instrText>
        </w:r>
        <w:r w:rsidRPr="00514F1E">
          <w:rPr>
            <w:sz w:val="24"/>
            <w:szCs w:val="24"/>
          </w:rPr>
          <w:fldChar w:fldCharType="separate"/>
        </w:r>
        <w:r w:rsidR="0079633C" w:rsidRPr="00A823CC">
          <w:rPr>
            <w:sz w:val="24"/>
            <w:szCs w:val="24"/>
          </w:rPr>
          <w:t>15</w:t>
        </w:r>
        <w:r w:rsidRPr="00514F1E">
          <w:rPr>
            <w:sz w:val="24"/>
            <w:szCs w:val="24"/>
          </w:rPr>
          <w:fldChar w:fldCharType="end"/>
        </w:r>
        <w:r w:rsidRPr="00514F1E">
          <w:rPr>
            <w:sz w:val="24"/>
            <w:szCs w:val="24"/>
          </w:rPr>
          <w:t>] and randomized clinical trials [</w:t>
        </w:r>
        <w:r w:rsidRPr="00514F1E">
          <w:rPr>
            <w:sz w:val="24"/>
            <w:szCs w:val="24"/>
          </w:rPr>
          <w:fldChar w:fldCharType="begin"/>
        </w:r>
        <w:r w:rsidRPr="00514F1E">
          <w:rPr>
            <w:sz w:val="24"/>
            <w:szCs w:val="24"/>
          </w:rPr>
          <w:instrText xml:space="preserve">REF BIB_Moher1994_ra \* MERGEFORMAT </w:instrText>
        </w:r>
        <w:r w:rsidRPr="00514F1E">
          <w:rPr>
            <w:sz w:val="24"/>
            <w:szCs w:val="24"/>
          </w:rPr>
          <w:fldChar w:fldCharType="separate"/>
        </w:r>
        <w:r w:rsidR="0079633C" w:rsidRPr="00A823CC">
          <w:rPr>
            <w:sz w:val="24"/>
            <w:szCs w:val="24"/>
          </w:rPr>
          <w:t>16</w:t>
        </w:r>
        <w:r w:rsidRPr="00514F1E">
          <w:rPr>
            <w:sz w:val="24"/>
            <w:szCs w:val="24"/>
          </w:rPr>
          <w:fldChar w:fldCharType="end"/>
        </w:r>
        <w:r w:rsidRPr="00514F1E">
          <w:rPr>
            <w:sz w:val="24"/>
            <w:szCs w:val="24"/>
          </w:rPr>
          <w:t xml:space="preserve">]. As a consequence of low power </w:t>
        </w:r>
        <w:r w:rsidR="00A823CC">
          <w:rPr>
            <w:sz w:val="24"/>
            <w:szCs w:val="24"/>
          </w:rPr>
          <w:t>it is often</w:t>
        </w:r>
        <w:r w:rsidRPr="00514F1E">
          <w:rPr>
            <w:sz w:val="24"/>
            <w:szCs w:val="24"/>
          </w:rPr>
          <w:t xml:space="preserve"> argue</w:t>
        </w:r>
        <w:r w:rsidR="00A823CC">
          <w:rPr>
            <w:sz w:val="24"/>
            <w:szCs w:val="24"/>
          </w:rPr>
          <w:t>d</w:t>
        </w:r>
        <w:r w:rsidRPr="00514F1E">
          <w:rPr>
            <w:sz w:val="24"/>
            <w:szCs w:val="24"/>
          </w:rPr>
          <w:t xml:space="preserve"> that </w:t>
        </w:r>
        <w:r w:rsidRPr="00514F1E">
          <w:rPr>
            <w:sz w:val="24"/>
            <w:szCs w:val="24"/>
          </w:rPr>
          <w:t>there is a high prevalence of false positives [</w:t>
        </w:r>
        <w:r w:rsidRPr="00514F1E">
          <w:rPr>
            <w:sz w:val="24"/>
            <w:szCs w:val="24"/>
          </w:rPr>
          <w:fldChar w:fldCharType="begin"/>
        </w:r>
        <w:r w:rsidRPr="00514F1E">
          <w:rPr>
            <w:sz w:val="24"/>
            <w:szCs w:val="24"/>
          </w:rPr>
          <w:instrText xml:space="preserve">REF BIB_Ioannidis2005_am \* MERGEFORMAT </w:instrText>
        </w:r>
        <w:r w:rsidRPr="00514F1E">
          <w:rPr>
            <w:sz w:val="24"/>
            <w:szCs w:val="24"/>
          </w:rPr>
          <w:fldChar w:fldCharType="separate"/>
        </w:r>
        <w:r w:rsidR="0079633C" w:rsidRPr="00A823CC">
          <w:rPr>
            <w:sz w:val="24"/>
            <w:szCs w:val="24"/>
          </w:rPr>
          <w:t>17</w:t>
        </w:r>
        <w:r w:rsidRPr="00514F1E">
          <w:rPr>
            <w:sz w:val="24"/>
            <w:szCs w:val="24"/>
          </w:rPr>
          <w:fldChar w:fldCharType="end"/>
        </w:r>
        <w:r w:rsidRPr="00514F1E">
          <w:rPr>
            <w:sz w:val="24"/>
            <w:szCs w:val="24"/>
          </w:rPr>
          <w:t>], which would result in low replication rates.</w:t>
        </w:r>
      </w:ins>
    </w:p>
    <w:p w14:paraId="230D0550" w14:textId="77777777" w:rsidR="00000000" w:rsidRPr="00514F1E" w:rsidRDefault="00936B5D" w:rsidP="00514F1E">
      <w:pPr>
        <w:spacing w:line="480" w:lineRule="auto"/>
        <w:ind w:firstLine="300"/>
        <w:jc w:val="left"/>
        <w:rPr>
          <w:ins w:id="287" w:author="C.H.J. Hartgerink" w:date="2015-07-08T19:26:00Z"/>
          <w:sz w:val="24"/>
          <w:szCs w:val="24"/>
        </w:rPr>
      </w:pPr>
      <w:ins w:id="288" w:author="C.H.J. Hartgerink" w:date="2015-07-08T19:26:00Z">
        <w:r w:rsidRPr="00514F1E">
          <w:rPr>
            <w:sz w:val="24"/>
            <w:szCs w:val="24"/>
          </w:rPr>
          <w:t>Additionally, high self-admission rates of p-hacking [</w:t>
        </w:r>
        <w:r w:rsidRPr="00514F1E">
          <w:rPr>
            <w:sz w:val="24"/>
            <w:szCs w:val="24"/>
          </w:rPr>
          <w:fldChar w:fldCharType="begin"/>
        </w:r>
        <w:r w:rsidRPr="00514F1E">
          <w:rPr>
            <w:sz w:val="24"/>
            <w:szCs w:val="24"/>
          </w:rPr>
          <w:instrText xml:space="preserve">REF BIB_John2012_uj \* MERGEFORMAT </w:instrText>
        </w:r>
        <w:r w:rsidRPr="00514F1E">
          <w:rPr>
            <w:sz w:val="24"/>
            <w:szCs w:val="24"/>
          </w:rPr>
          <w:fldChar w:fldCharType="separate"/>
        </w:r>
        <w:r w:rsidR="0079633C" w:rsidRPr="00A823CC">
          <w:rPr>
            <w:sz w:val="24"/>
            <w:szCs w:val="24"/>
          </w:rPr>
          <w:t>11</w:t>
        </w:r>
        <w:r w:rsidRPr="00514F1E">
          <w:rPr>
            <w:sz w:val="24"/>
            <w:szCs w:val="24"/>
          </w:rPr>
          <w:fldChar w:fldCharType="end"/>
        </w:r>
        <w:r w:rsidRPr="00514F1E">
          <w:rPr>
            <w:sz w:val="24"/>
            <w:szCs w:val="24"/>
          </w:rPr>
          <w:t>] pertain to such beha</w:t>
        </w:r>
        <w:r w:rsidRPr="00514F1E">
          <w:rPr>
            <w:sz w:val="24"/>
            <w:szCs w:val="24"/>
          </w:rPr>
          <w:t xml:space="preserve">viors occurring at least once. Even if there is widespread occurrence of p-hacking across researchers, this does not necessitate frequent occurrence. In other words, a researcher might </w:t>
        </w:r>
        <w:r w:rsidRPr="00514F1E">
          <w:rPr>
            <w:sz w:val="24"/>
            <w:szCs w:val="24"/>
          </w:rPr>
          <w:lastRenderedPageBreak/>
          <w:t xml:space="preserve">admit to having p-hacked sometime during his career, but this does not </w:t>
        </w:r>
        <w:r w:rsidRPr="00514F1E">
          <w:rPr>
            <w:sz w:val="24"/>
            <w:szCs w:val="24"/>
          </w:rPr>
          <w:t>necessitate that it occurred frequently. Moreover, as noted in the introduction, not all p-hacking behaviors lead to left-skew in the p-value distribution. The method used to detect p-hacking in this paper is sensitive to only left-skew p-hacking and it is</w:t>
        </w:r>
        <w:r w:rsidRPr="00514F1E">
          <w:rPr>
            <w:sz w:val="24"/>
            <w:szCs w:val="24"/>
          </w:rPr>
          <w:t xml:space="preserve"> therefore possible that other types of p-hacking occur, but are not detected.</w:t>
        </w:r>
      </w:ins>
    </w:p>
    <w:p w14:paraId="4591A581" w14:textId="77777777" w:rsidR="00000000" w:rsidRPr="00514F1E" w:rsidRDefault="00936B5D" w:rsidP="00514F1E">
      <w:pPr>
        <w:spacing w:line="480" w:lineRule="auto"/>
        <w:ind w:firstLine="300"/>
        <w:jc w:val="left"/>
        <w:rPr>
          <w:ins w:id="289" w:author="C.H.J. Hartgerink" w:date="2015-07-08T19:26:00Z"/>
          <w:sz w:val="24"/>
          <w:szCs w:val="24"/>
        </w:rPr>
      </w:pPr>
      <w:ins w:id="290" w:author="C.H.J. Hartgerink" w:date="2015-07-08T19:26:00Z">
        <w:r w:rsidRPr="00514F1E">
          <w:rPr>
            <w:sz w:val="24"/>
            <w:szCs w:val="24"/>
          </w:rPr>
          <w:t>In this reanalysis two minor limitations remain with respect to the data analysis. First, selecting the bins just below .04 and .05 results in selecting non-adjacent bins. Hence</w:t>
        </w:r>
        <w:r w:rsidRPr="00514F1E">
          <w:rPr>
            <w:sz w:val="24"/>
            <w:szCs w:val="24"/>
          </w:rPr>
          <w:t>, the test might be less sensitive to detecting left-skew p-hacking. In light of this limitation I ran the original analysis</w:t>
        </w:r>
        <w:r w:rsidR="00017673">
          <w:rPr>
            <w:sz w:val="24"/>
            <w:szCs w:val="24"/>
          </w:rPr>
          <w:t xml:space="preserve"> from Head et al.,</w:t>
        </w:r>
        <w:r w:rsidRPr="00514F1E">
          <w:rPr>
            <w:sz w:val="24"/>
            <w:szCs w:val="24"/>
          </w:rPr>
          <w:t xml:space="preserve"> but included the second decimal, which resulted in the comparison of .04</w:t>
        </w:r>
        <w:r w:rsidR="00A823CC">
          <w:rPr>
            <w:sz w:val="24"/>
            <w:szCs w:val="24"/>
          </w:rPr>
          <w:t xml:space="preserve"> </w:t>
        </w:r>
        <w:r w:rsidRPr="00514F1E">
          <w:rPr>
            <w:sz w:val="24"/>
            <w:szCs w:val="24"/>
          </w:rPr>
          <w:t>≤</w:t>
        </w:r>
        <w:r w:rsidR="00A823CC">
          <w:rPr>
            <w:sz w:val="24"/>
            <w:szCs w:val="24"/>
          </w:rPr>
          <w:t xml:space="preserve"> </w:t>
        </w:r>
        <w:r w:rsidRPr="00514F1E">
          <w:rPr>
            <w:i/>
            <w:iCs/>
            <w:sz w:val="24"/>
            <w:szCs w:val="24"/>
          </w:rPr>
          <w:t>p</w:t>
        </w:r>
        <w:r w:rsidR="00A823CC">
          <w:rPr>
            <w:i/>
            <w:iCs/>
            <w:sz w:val="24"/>
            <w:szCs w:val="24"/>
          </w:rPr>
          <w:t xml:space="preserve"> </w:t>
        </w:r>
        <w:r w:rsidRPr="00514F1E">
          <w:rPr>
            <w:sz w:val="24"/>
            <w:szCs w:val="24"/>
          </w:rPr>
          <w:t>&lt;</w:t>
        </w:r>
        <w:r w:rsidR="00A823CC">
          <w:rPr>
            <w:sz w:val="24"/>
            <w:szCs w:val="24"/>
          </w:rPr>
          <w:t xml:space="preserve"> </w:t>
        </w:r>
        <w:r w:rsidRPr="00514F1E">
          <w:rPr>
            <w:sz w:val="24"/>
            <w:szCs w:val="24"/>
          </w:rPr>
          <w:t>.045 versus .045</w:t>
        </w:r>
        <w:r w:rsidR="00A823CC">
          <w:rPr>
            <w:sz w:val="24"/>
            <w:szCs w:val="24"/>
          </w:rPr>
          <w:t xml:space="preserve"> </w:t>
        </w:r>
        <w:r w:rsidRPr="00514F1E">
          <w:rPr>
            <w:sz w:val="24"/>
            <w:szCs w:val="24"/>
          </w:rPr>
          <w:t>&lt;</w:t>
        </w:r>
        <w:r w:rsidR="00A823CC">
          <w:rPr>
            <w:sz w:val="24"/>
            <w:szCs w:val="24"/>
          </w:rPr>
          <w:t xml:space="preserve"> </w:t>
        </w:r>
        <w:r w:rsidRPr="00514F1E">
          <w:rPr>
            <w:i/>
            <w:iCs/>
            <w:sz w:val="24"/>
            <w:szCs w:val="24"/>
          </w:rPr>
          <w:t>p</w:t>
        </w:r>
        <w:r w:rsidR="00A823CC">
          <w:rPr>
            <w:i/>
            <w:iCs/>
            <w:sz w:val="24"/>
            <w:szCs w:val="24"/>
          </w:rPr>
          <w:t xml:space="preserve"> </w:t>
        </w:r>
        <w:r w:rsidRPr="00514F1E">
          <w:rPr>
            <w:sz w:val="24"/>
            <w:szCs w:val="24"/>
          </w:rPr>
          <w:t>≤</w:t>
        </w:r>
        <w:r w:rsidR="00A823CC">
          <w:rPr>
            <w:sz w:val="24"/>
            <w:szCs w:val="24"/>
          </w:rPr>
          <w:t xml:space="preserve"> </w:t>
        </w:r>
        <w:r w:rsidRPr="00514F1E">
          <w:rPr>
            <w:sz w:val="24"/>
            <w:szCs w:val="24"/>
          </w:rPr>
          <w:t>.05. This analysis also yielded no ev</w:t>
        </w:r>
        <w:r w:rsidRPr="00514F1E">
          <w:rPr>
            <w:sz w:val="24"/>
            <w:szCs w:val="24"/>
          </w:rPr>
          <w:t xml:space="preserve">idence for left-skew p-hacking, </w:t>
        </w:r>
        <w:r w:rsidR="00A823CC">
          <w:rPr>
            <w:i/>
            <w:sz w:val="24"/>
            <w:szCs w:val="24"/>
          </w:rPr>
          <w:t xml:space="preserve">Prop. = </w:t>
        </w:r>
        <w:r w:rsidR="00A823CC" w:rsidRPr="00514F1E">
          <w:rPr>
            <w:sz w:val="24"/>
            <w:szCs w:val="24"/>
          </w:rPr>
          <w:t>.</w:t>
        </w:r>
        <w:r w:rsidR="00A823CC">
          <w:rPr>
            <w:sz w:val="24"/>
            <w:szCs w:val="24"/>
          </w:rPr>
          <w:t>457</w:t>
        </w:r>
        <w:r w:rsidR="00A823CC">
          <w:rPr>
            <w:sz w:val="24"/>
            <w:szCs w:val="24"/>
          </w:rPr>
          <w:t xml:space="preserve">, </w:t>
        </w:r>
        <w:r w:rsidR="00A823CC">
          <w:rPr>
            <w:i/>
            <w:sz w:val="24"/>
            <w:szCs w:val="24"/>
          </w:rPr>
          <w:t>p</w:t>
        </w:r>
        <w:r w:rsidR="00A823CC">
          <w:rPr>
            <w:sz w:val="24"/>
            <w:szCs w:val="24"/>
          </w:rPr>
          <w:t xml:space="preserve"> &gt; .999, </w:t>
        </w:r>
        <w:r w:rsidR="00A823CC">
          <w:rPr>
            <w:i/>
            <w:sz w:val="24"/>
            <w:szCs w:val="24"/>
          </w:rPr>
          <w:t>BF</w:t>
        </w:r>
        <w:r w:rsidR="00A823CC">
          <w:rPr>
            <w:i/>
            <w:sz w:val="24"/>
            <w:szCs w:val="24"/>
            <w:vertAlign w:val="subscript"/>
          </w:rPr>
          <w:t>10</w:t>
        </w:r>
        <w:r w:rsidR="00A823CC">
          <w:rPr>
            <w:i/>
            <w:sz w:val="24"/>
            <w:szCs w:val="24"/>
          </w:rPr>
          <w:t xml:space="preserve"> &lt; </w:t>
        </w:r>
        <w:r w:rsidR="00A823CC" w:rsidRPr="00514F1E">
          <w:rPr>
            <w:sz w:val="24"/>
            <w:szCs w:val="24"/>
          </w:rPr>
          <w:t>.001</w:t>
        </w:r>
        <w:r w:rsidRPr="00514F1E">
          <w:rPr>
            <w:sz w:val="24"/>
            <w:szCs w:val="24"/>
          </w:rPr>
          <w:t>. Second, the selection of only exactly reported p-values might have distorted the p-value distribution due to minor rounding biases. Previous research has indicated that p-values a</w:t>
        </w:r>
        <w:r w:rsidRPr="00514F1E">
          <w:rPr>
            <w:sz w:val="24"/>
            <w:szCs w:val="24"/>
          </w:rPr>
          <w:t>re somewhat more likely to be rounded to .05 rather than to .04 [</w:t>
        </w:r>
        <w:r w:rsidRPr="00514F1E">
          <w:rPr>
            <w:sz w:val="24"/>
            <w:szCs w:val="24"/>
          </w:rPr>
          <w:fldChar w:fldCharType="begin"/>
        </w:r>
        <w:r w:rsidRPr="00514F1E">
          <w:rPr>
            <w:sz w:val="24"/>
            <w:szCs w:val="24"/>
          </w:rPr>
          <w:instrText xml:space="preserve">REF BIB_Krawczyk2015_uh \* MERGEFORMAT </w:instrText>
        </w:r>
        <w:r w:rsidRPr="00514F1E">
          <w:rPr>
            <w:sz w:val="24"/>
            <w:szCs w:val="24"/>
          </w:rPr>
          <w:fldChar w:fldCharType="separate"/>
        </w:r>
        <w:r w:rsidR="0079633C" w:rsidRPr="00A823CC">
          <w:rPr>
            <w:sz w:val="24"/>
            <w:szCs w:val="24"/>
          </w:rPr>
          <w:t>18</w:t>
        </w:r>
        <w:r w:rsidRPr="00514F1E">
          <w:rPr>
            <w:sz w:val="24"/>
            <w:szCs w:val="24"/>
          </w:rPr>
          <w:fldChar w:fldCharType="end"/>
        </w:r>
        <w:r w:rsidRPr="00514F1E">
          <w:rPr>
            <w:sz w:val="24"/>
            <w:szCs w:val="24"/>
          </w:rPr>
          <w:t>]. Therefore, selecting only exactly reported p-values might cause an underrepresentation of .05 values, because p-values are more frequently round</w:t>
        </w:r>
        <w:r w:rsidRPr="00514F1E">
          <w:rPr>
            <w:sz w:val="24"/>
            <w:szCs w:val="24"/>
          </w:rPr>
          <w:t>ed and reported as &lt;</w:t>
        </w:r>
        <w:r w:rsidR="00A823CC">
          <w:rPr>
            <w:sz w:val="24"/>
            <w:szCs w:val="24"/>
          </w:rPr>
          <w:t xml:space="preserve"> </w:t>
        </w:r>
        <w:r w:rsidRPr="00514F1E">
          <w:rPr>
            <w:sz w:val="24"/>
            <w:szCs w:val="24"/>
          </w:rPr>
          <w:t xml:space="preserve">.05 instead of exactly (e.g., </w:t>
        </w:r>
        <w:r w:rsidRPr="00514F1E">
          <w:rPr>
            <w:i/>
            <w:iCs/>
            <w:sz w:val="24"/>
            <w:szCs w:val="24"/>
          </w:rPr>
          <w:t>p</w:t>
        </w:r>
        <w:r w:rsidR="00A823CC">
          <w:rPr>
            <w:i/>
            <w:iCs/>
            <w:sz w:val="24"/>
            <w:szCs w:val="24"/>
          </w:rPr>
          <w:t xml:space="preserve"> </w:t>
        </w:r>
        <w:r w:rsidRPr="00514F1E">
          <w:rPr>
            <w:sz w:val="24"/>
            <w:szCs w:val="24"/>
          </w:rPr>
          <w:t>=</w:t>
        </w:r>
        <w:r w:rsidR="00A823CC">
          <w:rPr>
            <w:sz w:val="24"/>
            <w:szCs w:val="24"/>
          </w:rPr>
          <w:t xml:space="preserve"> </w:t>
        </w:r>
        <w:r w:rsidRPr="00514F1E">
          <w:rPr>
            <w:sz w:val="24"/>
            <w:szCs w:val="24"/>
          </w:rPr>
          <w:t>.046). This limitation also applies to the original paper by Head et al. and is therefore a general, albeit minor, limitation to analyzing p-value distributions.</w:t>
        </w:r>
      </w:ins>
    </w:p>
    <w:p w14:paraId="7F871EBA" w14:textId="77777777" w:rsidR="00000000" w:rsidRPr="00A823CC" w:rsidRDefault="00936B5D" w:rsidP="00A823CC">
      <w:pPr>
        <w:pStyle w:val="Heading2"/>
        <w:widowControl/>
        <w:spacing w:before="120" w:after="0" w:line="480" w:lineRule="auto"/>
        <w:rPr>
          <w:sz w:val="36"/>
        </w:rPr>
        <w:pPrChange w:id="291" w:author="C.H.J. Hartgerink" w:date="2015-07-08T19:26:00Z">
          <w:pPr>
            <w:pStyle w:val="Heading2"/>
            <w:widowControl/>
            <w:spacing w:before="0"/>
          </w:pPr>
        </w:pPrChange>
      </w:pPr>
      <w:r w:rsidRPr="00A823CC">
        <w:rPr>
          <w:sz w:val="36"/>
        </w:rPr>
        <w:t>Conclusion</w:t>
      </w:r>
    </w:p>
    <w:p w14:paraId="5368346E" w14:textId="77777777" w:rsidR="00CD0CB9" w:rsidRPr="009F07A0" w:rsidRDefault="00CD0CB9" w:rsidP="009F07A0">
      <w:pPr>
        <w:spacing w:line="480" w:lineRule="auto"/>
        <w:jc w:val="left"/>
        <w:rPr>
          <w:del w:id="292" w:author="C.H.J. Hartgerink" w:date="2015-07-08T19:26:00Z"/>
          <w:sz w:val="24"/>
        </w:rPr>
      </w:pPr>
      <w:del w:id="293" w:author="C.H.J. Hartgerink" w:date="2015-07-08T19:26:00Z">
        <w:r w:rsidRPr="009F07A0">
          <w:rPr>
            <w:sz w:val="24"/>
          </w:rPr>
          <w:delText xml:space="preserve">These reanalyses indicate that the evidence for p-hacking is either underestimated (sensitivity reanalysis) or artefactual (strong reanalysis). The problem of second-decimal reporting bias is, in my opinion, something that cannot be neglected and therefore I conclude that the data </w:delText>
        </w:r>
        <w:r w:rsidRPr="009F07A0">
          <w:rPr>
            <w:sz w:val="24"/>
          </w:rPr>
          <w:lastRenderedPageBreak/>
          <w:delText>provided by Head and colleagues yields no substantial evidence for widespread p-hacking throughout the sciences. This is in line with a previous reanalysis that indicated that the paper that initiated the line of research into p-hacking [</w:delText>
        </w:r>
        <w:r w:rsidRPr="009F07A0">
          <w:rPr>
            <w:sz w:val="24"/>
          </w:rPr>
          <w:fldChar w:fldCharType="begin"/>
        </w:r>
        <w:r w:rsidRPr="009F07A0">
          <w:rPr>
            <w:sz w:val="24"/>
          </w:rPr>
          <w:delInstrText xml:space="preserve">REF BIB_Masicampo2012 \* MERGEFORMAT </w:delInstrText>
        </w:r>
        <w:r w:rsidRPr="009F07A0">
          <w:rPr>
            <w:sz w:val="24"/>
          </w:rPr>
          <w:fldChar w:fldCharType="separate"/>
        </w:r>
        <w:r w:rsidRPr="009F07A0">
          <w:rPr>
            <w:sz w:val="24"/>
          </w:rPr>
          <w:delText>9</w:delText>
        </w:r>
        <w:r w:rsidRPr="009F07A0">
          <w:rPr>
            <w:sz w:val="24"/>
          </w:rPr>
          <w:fldChar w:fldCharType="end"/>
        </w:r>
        <w:r w:rsidRPr="009F07A0">
          <w:rPr>
            <w:sz w:val="24"/>
          </w:rPr>
          <w:delText>] did not provide sufficient evidence for p-hacking after [</w:delText>
        </w:r>
        <w:r w:rsidRPr="009F07A0">
          <w:rPr>
            <w:sz w:val="24"/>
          </w:rPr>
          <w:fldChar w:fldCharType="begin"/>
        </w:r>
        <w:r w:rsidRPr="009F07A0">
          <w:rPr>
            <w:sz w:val="24"/>
          </w:rPr>
          <w:delInstrText xml:space="preserve">REF BIB_Lakens2014 \* MERGEFORMAT </w:delInstrText>
        </w:r>
        <w:r w:rsidRPr="009F07A0">
          <w:rPr>
            <w:sz w:val="24"/>
          </w:rPr>
          <w:fldChar w:fldCharType="separate"/>
        </w:r>
        <w:r w:rsidRPr="009F07A0">
          <w:rPr>
            <w:sz w:val="24"/>
          </w:rPr>
          <w:delText>11</w:delText>
        </w:r>
        <w:r w:rsidRPr="009F07A0">
          <w:rPr>
            <w:sz w:val="24"/>
          </w:rPr>
          <w:fldChar w:fldCharType="end"/>
        </w:r>
        <w:r w:rsidRPr="009F07A0">
          <w:rPr>
            <w:sz w:val="24"/>
          </w:rPr>
          <w:delText>]. In sum, this reanalysis yields no evidence for widespread p-hacking.</w:delText>
        </w:r>
      </w:del>
    </w:p>
    <w:p w14:paraId="7DB2AFBE" w14:textId="77777777" w:rsidR="00000000" w:rsidRPr="00A823CC" w:rsidRDefault="00936B5D" w:rsidP="00A823CC">
      <w:pPr>
        <w:spacing w:line="480" w:lineRule="auto"/>
        <w:jc w:val="left"/>
        <w:rPr>
          <w:ins w:id="294" w:author="C.H.J. Hartgerink" w:date="2015-07-08T19:26:00Z"/>
          <w:sz w:val="24"/>
          <w:szCs w:val="24"/>
        </w:rPr>
      </w:pPr>
      <w:ins w:id="295" w:author="C.H.J. Hartgerink" w:date="2015-07-08T19:26:00Z">
        <w:r w:rsidRPr="00A823CC">
          <w:rPr>
            <w:sz w:val="24"/>
            <w:szCs w:val="24"/>
          </w:rPr>
          <w:t>Based on the results of this re</w:t>
        </w:r>
        <w:r w:rsidRPr="00A823CC">
          <w:rPr>
            <w:sz w:val="24"/>
            <w:szCs w:val="24"/>
          </w:rPr>
          <w:t>analysis, it can be concluded that the original evidence for widespread evidence of left-skew p-hacking [</w:t>
        </w:r>
        <w:r w:rsidRPr="00A823CC">
          <w:rPr>
            <w:sz w:val="24"/>
            <w:szCs w:val="24"/>
          </w:rPr>
          <w:fldChar w:fldCharType="begin"/>
        </w:r>
        <w:r w:rsidRPr="00A823CC">
          <w:rPr>
            <w:sz w:val="24"/>
            <w:szCs w:val="24"/>
          </w:rPr>
          <w:instrText xml:space="preserve">REF BIB_Head_2015 \* MERGEFORMAT </w:instrText>
        </w:r>
        <w:r w:rsidRPr="00A823CC">
          <w:rPr>
            <w:sz w:val="24"/>
            <w:szCs w:val="24"/>
          </w:rPr>
          <w:fldChar w:fldCharType="separate"/>
        </w:r>
        <w:r w:rsidR="0079633C" w:rsidRPr="00A823CC">
          <w:rPr>
            <w:sz w:val="24"/>
            <w:szCs w:val="24"/>
          </w:rPr>
          <w:t>1</w:t>
        </w:r>
        <w:r w:rsidRPr="00A823CC">
          <w:rPr>
            <w:sz w:val="24"/>
            <w:szCs w:val="24"/>
          </w:rPr>
          <w:fldChar w:fldCharType="end"/>
        </w:r>
        <w:r w:rsidRPr="00A823CC">
          <w:rPr>
            <w:sz w:val="24"/>
            <w:szCs w:val="24"/>
          </w:rPr>
          <w:t xml:space="preserve">] does not hold. Additionally, absence of evidence for left-skew p-hacking </w:t>
        </w:r>
        <w:r w:rsidR="00017673">
          <w:rPr>
            <w:sz w:val="24"/>
            <w:szCs w:val="24"/>
          </w:rPr>
          <w:t xml:space="preserve">should not be interpreted as </w:t>
        </w:r>
        <w:r w:rsidRPr="00A823CC">
          <w:rPr>
            <w:sz w:val="24"/>
            <w:szCs w:val="24"/>
          </w:rPr>
          <w:t>evidence for the abse</w:t>
        </w:r>
        <w:r w:rsidRPr="00A823CC">
          <w:rPr>
            <w:sz w:val="24"/>
            <w:szCs w:val="24"/>
          </w:rPr>
          <w:t xml:space="preserve">nce of left-skew p-hacking. In other words, even though no evidence for left-skew p-hacking was found, this does not mean it does not occur </w:t>
        </w:r>
        <w:r w:rsidR="00017673">
          <w:rPr>
            <w:sz w:val="24"/>
            <w:szCs w:val="24"/>
          </w:rPr>
          <w:t xml:space="preserve">at all </w:t>
        </w:r>
        <w:r w:rsidRPr="00A823CC">
          <w:rPr>
            <w:sz w:val="24"/>
            <w:szCs w:val="24"/>
          </w:rPr>
          <w:t xml:space="preserve">— </w:t>
        </w:r>
        <w:r w:rsidR="00017673" w:rsidRPr="00017673">
          <w:rPr>
            <w:sz w:val="24"/>
            <w:szCs w:val="24"/>
          </w:rPr>
          <w:t>it only indicates that it does not occur so frequently such that the aggregate distribution of significant p-values in science becomes left-skewed.</w:t>
        </w:r>
      </w:ins>
    </w:p>
    <w:p w14:paraId="4B0CF4B3" w14:textId="77777777" w:rsidR="00000000" w:rsidRPr="00A823CC" w:rsidRDefault="00936B5D" w:rsidP="00A823CC">
      <w:pPr>
        <w:pStyle w:val="Heading2"/>
        <w:widowControl/>
        <w:spacing w:before="0" w:after="0" w:line="480" w:lineRule="auto"/>
        <w:rPr>
          <w:sz w:val="36"/>
        </w:rPr>
        <w:pPrChange w:id="296" w:author="C.H.J. Hartgerink" w:date="2015-07-08T19:26:00Z">
          <w:pPr>
            <w:pStyle w:val="Heading2"/>
            <w:widowControl/>
            <w:spacing w:before="0"/>
          </w:pPr>
        </w:pPrChange>
      </w:pPr>
      <w:r w:rsidRPr="00A823CC">
        <w:rPr>
          <w:sz w:val="36"/>
        </w:rPr>
        <w:t>Acknowledgments</w:t>
      </w:r>
    </w:p>
    <w:p w14:paraId="4B14476D" w14:textId="0513D141" w:rsidR="00000000" w:rsidRPr="00A823CC" w:rsidRDefault="00936B5D" w:rsidP="00A823CC">
      <w:pPr>
        <w:spacing w:line="480" w:lineRule="auto"/>
        <w:jc w:val="left"/>
        <w:rPr>
          <w:sz w:val="24"/>
          <w:szCs w:val="24"/>
        </w:rPr>
      </w:pPr>
      <w:r w:rsidRPr="00A823CC">
        <w:rPr>
          <w:sz w:val="24"/>
          <w:szCs w:val="24"/>
        </w:rPr>
        <w:t xml:space="preserve">Joost de Winter, Marcel van Assen, Robbie van Aert, </w:t>
      </w:r>
      <w:del w:id="297" w:author="C.H.J. Hartgerink" w:date="2015-07-08T19:26:00Z">
        <w:r w:rsidR="00CD0CB9" w:rsidRPr="009F07A0">
          <w:rPr>
            <w:sz w:val="24"/>
          </w:rPr>
          <w:delText xml:space="preserve">and </w:delText>
        </w:r>
      </w:del>
      <w:r w:rsidRPr="00A823CC">
        <w:rPr>
          <w:sz w:val="24"/>
          <w:szCs w:val="24"/>
        </w:rPr>
        <w:t>Michèle Nuijten</w:t>
      </w:r>
      <w:ins w:id="298" w:author="C.H.J. Hartgerink" w:date="2015-07-08T19:26:00Z">
        <w:r w:rsidRPr="00A823CC">
          <w:rPr>
            <w:sz w:val="24"/>
            <w:szCs w:val="24"/>
          </w:rPr>
          <w:t xml:space="preserve">, </w:t>
        </w:r>
        <w:r w:rsidRPr="00A823CC">
          <w:rPr>
            <w:sz w:val="24"/>
            <w:szCs w:val="24"/>
          </w:rPr>
          <w:t>Jelte Wicherts</w:t>
        </w:r>
        <w:r w:rsidR="001F2C31">
          <w:rPr>
            <w:sz w:val="24"/>
            <w:szCs w:val="24"/>
          </w:rPr>
          <w:t>, and anonymous reviewers</w:t>
        </w:r>
      </w:ins>
      <w:r w:rsidRPr="00A823CC">
        <w:rPr>
          <w:sz w:val="24"/>
          <w:szCs w:val="24"/>
        </w:rPr>
        <w:t xml:space="preserve"> provided fruitful discussion </w:t>
      </w:r>
      <w:del w:id="299" w:author="C.H.J. Hartgerink" w:date="2015-07-08T19:26:00Z">
        <w:r w:rsidR="00CD0CB9" w:rsidRPr="009F07A0">
          <w:rPr>
            <w:sz w:val="24"/>
          </w:rPr>
          <w:delText>and</w:delText>
        </w:r>
      </w:del>
      <w:ins w:id="300" w:author="C.H.J. Hartgerink" w:date="2015-07-08T19:26:00Z">
        <w:r w:rsidR="001F2C31">
          <w:rPr>
            <w:sz w:val="24"/>
            <w:szCs w:val="24"/>
          </w:rPr>
          <w:t>or</w:t>
        </w:r>
      </w:ins>
      <w:r w:rsidRPr="00A823CC">
        <w:rPr>
          <w:sz w:val="24"/>
          <w:szCs w:val="24"/>
        </w:rPr>
        <w:t xml:space="preserve"> feedback on the ideas presented in this paper. The end result is the author’s sole responsibility.</w:t>
      </w:r>
    </w:p>
    <w:p w14:paraId="6404F69D" w14:textId="77777777" w:rsidR="00000000" w:rsidRDefault="00936B5D" w:rsidP="00A823CC">
      <w:pPr>
        <w:pStyle w:val="bibheading"/>
        <w:widowControl/>
        <w:spacing w:before="120" w:line="480" w:lineRule="auto"/>
        <w:rPr>
          <w:rPrChange w:id="301" w:author="C.H.J. Hartgerink" w:date="2015-07-08T19:26:00Z">
            <w:rPr>
              <w:sz w:val="36"/>
            </w:rPr>
          </w:rPrChange>
        </w:rPr>
        <w:pPrChange w:id="302" w:author="C.H.J. Hartgerink" w:date="2015-07-08T19:26:00Z">
          <w:pPr>
            <w:pStyle w:val="bibheading"/>
            <w:widowControl/>
            <w:spacing w:before="0"/>
          </w:pPr>
        </w:pPrChange>
      </w:pPr>
      <w:r>
        <w:rPr>
          <w:rPrChange w:id="303" w:author="C.H.J. Hartgerink" w:date="2015-07-08T19:26:00Z">
            <w:rPr>
              <w:sz w:val="36"/>
            </w:rPr>
          </w:rPrChange>
        </w:rPr>
        <w:t>References</w:t>
      </w:r>
    </w:p>
    <w:p w14:paraId="5E9F3266" w14:textId="77777777" w:rsidR="00CD0CB9" w:rsidRPr="009F07A0" w:rsidRDefault="00CD0CB9" w:rsidP="009F07A0">
      <w:pPr>
        <w:pStyle w:val="bibitem"/>
        <w:widowControl/>
        <w:spacing w:line="480" w:lineRule="auto"/>
        <w:ind w:left="450" w:hanging="450"/>
        <w:rPr>
          <w:del w:id="304" w:author="C.H.J. Hartgerink" w:date="2015-07-08T19:26:00Z"/>
          <w:sz w:val="24"/>
        </w:rPr>
      </w:pPr>
      <w:del w:id="305" w:author="C.H.J. Hartgerink" w:date="2015-07-08T19:26:00Z">
        <w:r w:rsidRPr="009F07A0">
          <w:rPr>
            <w:sz w:val="24"/>
          </w:rPr>
          <w:delText>[1]</w:delText>
        </w:r>
        <w:r w:rsidRPr="009F07A0">
          <w:rPr>
            <w:sz w:val="24"/>
          </w:rPr>
          <w:tab/>
          <w:delText xml:space="preserve">Simonsohn U, Nelson LD, Simmons JP (2014) P-curve: A key to the file-drawer. </w:delText>
        </w:r>
      </w:del>
      <w:ins w:id="306" w:author="C.H.J. Hartgerink" w:date="2015-07-08T19:26:00Z">
        <w:r w:rsidR="00936B5D" w:rsidRPr="00A823CC">
          <w:rPr>
            <w:sz w:val="24"/>
            <w:szCs w:val="24"/>
          </w:rPr>
          <w:t>[</w:t>
        </w:r>
        <w:bookmarkStart w:id="307" w:name="BIB_Head_2015"/>
        <w:r w:rsidR="00936B5D" w:rsidRPr="00A823CC">
          <w:rPr>
            <w:sz w:val="24"/>
            <w:szCs w:val="24"/>
          </w:rPr>
          <w:t>1</w:t>
        </w:r>
      </w:ins>
      <w:bookmarkEnd w:id="307"/>
      <w:moveFromRangeStart w:id="308" w:author="C.H.J. Hartgerink" w:date="2015-07-08T19:26:00Z" w:name="move424146906"/>
      <w:moveFrom w:id="309" w:author="C.H.J. Hartgerink" w:date="2015-07-08T19:26:00Z">
        <w:r w:rsidR="00936B5D" w:rsidRPr="00A823CC">
          <w:rPr>
            <w:sz w:val="24"/>
            <w:szCs w:val="24"/>
          </w:rPr>
          <w:t>Journal of Experimental Psychology: General 143: 534-47.</w:t>
        </w:r>
      </w:moveFrom>
      <w:moveFromRangeEnd w:id="308"/>
    </w:p>
    <w:p w14:paraId="1C5D6CE4" w14:textId="77777777" w:rsidR="00CD0CB9" w:rsidRPr="009F07A0" w:rsidRDefault="00CD0CB9" w:rsidP="009F07A0">
      <w:pPr>
        <w:pStyle w:val="bibitem"/>
        <w:widowControl/>
        <w:spacing w:line="480" w:lineRule="auto"/>
        <w:ind w:left="450" w:hanging="450"/>
        <w:rPr>
          <w:del w:id="310" w:author="C.H.J. Hartgerink" w:date="2015-07-08T19:26:00Z"/>
          <w:sz w:val="24"/>
        </w:rPr>
      </w:pPr>
      <w:del w:id="311" w:author="C.H.J. Hartgerink" w:date="2015-07-08T19:26:00Z">
        <w:r w:rsidRPr="009F07A0">
          <w:rPr>
            <w:sz w:val="24"/>
          </w:rPr>
          <w:delText>[</w:delText>
        </w:r>
        <w:bookmarkStart w:id="312" w:name="BIB_Ram2013"/>
        <w:r w:rsidRPr="009F07A0">
          <w:rPr>
            <w:sz w:val="24"/>
          </w:rPr>
          <w:delText>2</w:delText>
        </w:r>
        <w:bookmarkEnd w:id="312"/>
        <w:r w:rsidRPr="009F07A0">
          <w:rPr>
            <w:sz w:val="24"/>
          </w:rPr>
          <w:delText>]</w:delText>
        </w:r>
        <w:r w:rsidRPr="009F07A0">
          <w:rPr>
            <w:sz w:val="24"/>
          </w:rPr>
          <w:tab/>
          <w:delText>Ram K (2013) Git can facilitate greater reproducibility and increased transparency in science. Source Code</w:delText>
        </w:r>
        <w:r w:rsidR="009F07A0" w:rsidRPr="009F07A0">
          <w:rPr>
            <w:sz w:val="24"/>
          </w:rPr>
          <w:delText xml:space="preserve"> for Biology and Medicine 8: 7.</w:delText>
        </w:r>
      </w:del>
    </w:p>
    <w:p w14:paraId="472727A4" w14:textId="77777777" w:rsidR="00CD0CB9" w:rsidRPr="009F07A0" w:rsidRDefault="00CD0CB9" w:rsidP="009F07A0">
      <w:pPr>
        <w:pStyle w:val="bibitem"/>
        <w:widowControl/>
        <w:spacing w:line="480" w:lineRule="auto"/>
        <w:ind w:left="450" w:hanging="450"/>
        <w:rPr>
          <w:del w:id="313" w:author="C.H.J. Hartgerink" w:date="2015-07-08T19:26:00Z"/>
          <w:sz w:val="24"/>
        </w:rPr>
      </w:pPr>
      <w:del w:id="314" w:author="C.H.J. Hartgerink" w:date="2015-07-08T19:26:00Z">
        <w:r w:rsidRPr="009F07A0">
          <w:rPr>
            <w:sz w:val="24"/>
          </w:rPr>
          <w:lastRenderedPageBreak/>
          <w:delText>[</w:delText>
        </w:r>
        <w:bookmarkStart w:id="315" w:name="BIB_Crossre2009"/>
        <w:r w:rsidRPr="009F07A0">
          <w:rPr>
            <w:sz w:val="24"/>
          </w:rPr>
          <w:delText>3</w:delText>
        </w:r>
        <w:bookmarkEnd w:id="315"/>
        <w:r w:rsidRPr="009F07A0">
          <w:rPr>
            <w:sz w:val="24"/>
          </w:rPr>
          <w:delText>]</w:delText>
        </w:r>
        <w:r w:rsidRPr="009F07A0">
          <w:rPr>
            <w:sz w:val="24"/>
          </w:rPr>
          <w:tab/>
          <w:delText xml:space="preserve">CrossRef (2009). The formation of CrossRef: A short history.  URL </w:delText>
        </w:r>
        <w:r w:rsidRPr="009F07A0">
          <w:rPr>
            <w:rFonts w:ascii="Courier New" w:hAnsi="Courier New" w:cs="Courier New"/>
            <w:sz w:val="24"/>
          </w:rPr>
          <w:delText>http://web.archive.org/web/20150424211845/http://www.crossref.org/08downloads/CrossRef10Years.pdf</w:delText>
        </w:r>
        <w:r w:rsidRPr="009F07A0">
          <w:rPr>
            <w:sz w:val="24"/>
          </w:rPr>
          <w:delText xml:space="preserve">. </w:delText>
        </w:r>
      </w:del>
    </w:p>
    <w:p w14:paraId="2D75D2F5" w14:textId="67D77337" w:rsidR="00000000" w:rsidRPr="00A823CC" w:rsidRDefault="00CD0CB9" w:rsidP="00A823CC">
      <w:pPr>
        <w:pStyle w:val="bibitem"/>
        <w:widowControl/>
        <w:spacing w:line="480" w:lineRule="auto"/>
        <w:rPr>
          <w:sz w:val="24"/>
          <w:szCs w:val="24"/>
        </w:rPr>
        <w:pPrChange w:id="316" w:author="C.H.J. Hartgerink" w:date="2015-07-08T19:26:00Z">
          <w:pPr>
            <w:pStyle w:val="bibitem"/>
            <w:widowControl/>
            <w:spacing w:line="480" w:lineRule="auto"/>
            <w:ind w:left="450" w:hanging="450"/>
          </w:pPr>
        </w:pPrChange>
      </w:pPr>
      <w:del w:id="317" w:author="C.H.J. Hartgerink" w:date="2015-07-08T19:26:00Z">
        <w:r w:rsidRPr="009F07A0">
          <w:rPr>
            <w:sz w:val="24"/>
          </w:rPr>
          <w:delText>[</w:delText>
        </w:r>
        <w:bookmarkStart w:id="318" w:name="BIB_Head2015"/>
        <w:r w:rsidRPr="009F07A0">
          <w:rPr>
            <w:sz w:val="24"/>
          </w:rPr>
          <w:delText>4</w:delText>
        </w:r>
      </w:del>
      <w:bookmarkEnd w:id="318"/>
      <w:r w:rsidR="00936B5D" w:rsidRPr="00A823CC">
        <w:rPr>
          <w:sz w:val="24"/>
          <w:szCs w:val="24"/>
        </w:rPr>
        <w:t>]</w:t>
      </w:r>
      <w:r w:rsidR="00936B5D" w:rsidRPr="00A823CC">
        <w:rPr>
          <w:sz w:val="24"/>
          <w:szCs w:val="24"/>
        </w:rPr>
        <w:tab/>
        <w:t xml:space="preserve">Head ML, Holman L, Lanfear R, Kahn AT, Jennions MD (2015) The </w:t>
      </w:r>
      <w:r w:rsidR="00A823CC" w:rsidRPr="00A823CC">
        <w:rPr>
          <w:sz w:val="24"/>
          <w:szCs w:val="24"/>
        </w:rPr>
        <w:t>e</w:t>
      </w:r>
      <w:r w:rsidR="00936B5D" w:rsidRPr="00A823CC">
        <w:rPr>
          <w:sz w:val="24"/>
          <w:szCs w:val="24"/>
        </w:rPr>
        <w:t xml:space="preserve">xtent and </w:t>
      </w:r>
      <w:r w:rsidR="00A823CC" w:rsidRPr="00A823CC">
        <w:rPr>
          <w:sz w:val="24"/>
          <w:szCs w:val="24"/>
        </w:rPr>
        <w:t>c</w:t>
      </w:r>
      <w:r w:rsidR="00936B5D" w:rsidRPr="00A823CC">
        <w:rPr>
          <w:sz w:val="24"/>
          <w:szCs w:val="24"/>
        </w:rPr>
        <w:t xml:space="preserve">onsequences of </w:t>
      </w:r>
      <w:r w:rsidR="00A823CC" w:rsidRPr="00A823CC">
        <w:rPr>
          <w:sz w:val="24"/>
          <w:szCs w:val="24"/>
        </w:rPr>
        <w:t>p</w:t>
      </w:r>
      <w:r w:rsidR="00936B5D" w:rsidRPr="00A823CC">
        <w:rPr>
          <w:sz w:val="24"/>
          <w:szCs w:val="24"/>
        </w:rPr>
        <w:t>-</w:t>
      </w:r>
      <w:r w:rsidR="00A823CC" w:rsidRPr="00A823CC">
        <w:rPr>
          <w:sz w:val="24"/>
          <w:szCs w:val="24"/>
        </w:rPr>
        <w:t>h</w:t>
      </w:r>
      <w:r w:rsidR="00936B5D" w:rsidRPr="00A823CC">
        <w:rPr>
          <w:sz w:val="24"/>
          <w:szCs w:val="24"/>
        </w:rPr>
        <w:t xml:space="preserve">acking in </w:t>
      </w:r>
      <w:r w:rsidR="00A823CC" w:rsidRPr="00A823CC">
        <w:rPr>
          <w:sz w:val="24"/>
          <w:szCs w:val="24"/>
        </w:rPr>
        <w:t>s</w:t>
      </w:r>
      <w:r w:rsidR="00936B5D" w:rsidRPr="00A823CC">
        <w:rPr>
          <w:sz w:val="24"/>
          <w:szCs w:val="24"/>
        </w:rPr>
        <w:t xml:space="preserve">cience. </w:t>
      </w:r>
      <w:del w:id="319" w:author="C.H.J. Hartgerink" w:date="2015-07-08T19:26:00Z">
        <w:r w:rsidRPr="009F07A0">
          <w:rPr>
            <w:sz w:val="24"/>
          </w:rPr>
          <w:delText>PLOS Biology</w:delText>
        </w:r>
      </w:del>
      <w:ins w:id="320" w:author="C.H.J. Hartgerink" w:date="2015-07-08T19:26:00Z">
        <w:r w:rsidR="00936B5D" w:rsidRPr="00A823CC">
          <w:rPr>
            <w:sz w:val="24"/>
            <w:szCs w:val="24"/>
          </w:rPr>
          <w:t>PLoS Biol</w:t>
        </w:r>
      </w:ins>
      <w:r w:rsidR="00936B5D" w:rsidRPr="00A823CC">
        <w:rPr>
          <w:sz w:val="24"/>
          <w:szCs w:val="24"/>
        </w:rPr>
        <w:t xml:space="preserve"> 13: e1002106</w:t>
      </w:r>
      <w:r w:rsidR="00A823CC" w:rsidRPr="00A823CC">
        <w:rPr>
          <w:sz w:val="24"/>
          <w:szCs w:val="24"/>
        </w:rPr>
        <w:t>.</w:t>
      </w:r>
      <w:del w:id="321" w:author="C.H.J. Hartgerink" w:date="2015-07-08T19:26:00Z">
        <w:r w:rsidRPr="009F07A0">
          <w:rPr>
            <w:sz w:val="24"/>
          </w:rPr>
          <w:delText xml:space="preserve"> </w:delText>
        </w:r>
      </w:del>
    </w:p>
    <w:p w14:paraId="1C2AC664" w14:textId="4F6BEA0F" w:rsidR="00000000" w:rsidRPr="00A823CC" w:rsidRDefault="00CD0CB9" w:rsidP="00A823CC">
      <w:pPr>
        <w:pStyle w:val="bibitem"/>
        <w:widowControl/>
        <w:spacing w:line="480" w:lineRule="auto"/>
        <w:rPr>
          <w:ins w:id="322" w:author="C.H.J. Hartgerink" w:date="2015-07-08T19:26:00Z"/>
          <w:sz w:val="24"/>
          <w:szCs w:val="24"/>
        </w:rPr>
      </w:pPr>
      <w:del w:id="323" w:author="C.H.J. Hartgerink" w:date="2015-07-08T19:26:00Z">
        <w:r w:rsidRPr="009F07A0">
          <w:rPr>
            <w:sz w:val="24"/>
          </w:rPr>
          <w:delText>[5</w:delText>
        </w:r>
      </w:del>
      <w:ins w:id="324" w:author="C.H.J. Hartgerink" w:date="2015-07-08T19:26:00Z">
        <w:r w:rsidR="00936B5D" w:rsidRPr="00A823CC">
          <w:rPr>
            <w:sz w:val="24"/>
            <w:szCs w:val="24"/>
          </w:rPr>
          <w:t>[</w:t>
        </w:r>
        <w:bookmarkStart w:id="325" w:name="BIB_Simonsohn2014"/>
        <w:r w:rsidR="00936B5D" w:rsidRPr="00A823CC">
          <w:rPr>
            <w:sz w:val="24"/>
            <w:szCs w:val="24"/>
          </w:rPr>
          <w:t>2</w:t>
        </w:r>
        <w:bookmarkEnd w:id="325"/>
        <w:r w:rsidR="00936B5D" w:rsidRPr="00A823CC">
          <w:rPr>
            <w:sz w:val="24"/>
            <w:szCs w:val="24"/>
          </w:rPr>
          <w:t>]</w:t>
        </w:r>
        <w:r w:rsidR="00936B5D" w:rsidRPr="00A823CC">
          <w:rPr>
            <w:sz w:val="24"/>
            <w:szCs w:val="24"/>
          </w:rPr>
          <w:tab/>
        </w:r>
        <w:r w:rsidR="00936B5D" w:rsidRPr="00A823CC">
          <w:rPr>
            <w:sz w:val="24"/>
            <w:szCs w:val="24"/>
          </w:rPr>
          <w:t xml:space="preserve">Simonsohn U, Nelson LD, Simmons JP (2014) P-curve: A key to the file-drawer. </w:t>
        </w:r>
      </w:ins>
      <w:moveToRangeStart w:id="326" w:author="C.H.J. Hartgerink" w:date="2015-07-08T19:26:00Z" w:name="move424146906"/>
      <w:moveTo w:id="327" w:author="C.H.J. Hartgerink" w:date="2015-07-08T19:26:00Z">
        <w:r w:rsidR="00936B5D" w:rsidRPr="00A823CC">
          <w:rPr>
            <w:sz w:val="24"/>
            <w:szCs w:val="24"/>
          </w:rPr>
          <w:t>Journal of Experimental Psychology: General 143: 534-47.</w:t>
        </w:r>
      </w:moveTo>
      <w:moveToRangeEnd w:id="326"/>
      <w:ins w:id="328" w:author="C.H.J. Hartgerink" w:date="2015-07-08T19:26:00Z">
        <w:r w:rsidR="00936B5D" w:rsidRPr="00A823CC">
          <w:rPr>
            <w:sz w:val="24"/>
            <w:szCs w:val="24"/>
          </w:rPr>
          <w:t xml:space="preserve"> </w:t>
        </w:r>
      </w:ins>
    </w:p>
    <w:p w14:paraId="3009A573" w14:textId="77777777" w:rsidR="00000000" w:rsidRPr="00A823CC" w:rsidRDefault="00936B5D" w:rsidP="00A823CC">
      <w:pPr>
        <w:pStyle w:val="bibitem"/>
        <w:widowControl/>
        <w:spacing w:line="480" w:lineRule="auto"/>
        <w:rPr>
          <w:ins w:id="329" w:author="C.H.J. Hartgerink" w:date="2015-07-08T19:26:00Z"/>
          <w:sz w:val="24"/>
          <w:szCs w:val="24"/>
        </w:rPr>
      </w:pPr>
      <w:ins w:id="330" w:author="C.H.J. Hartgerink" w:date="2015-07-08T19:26:00Z">
        <w:r w:rsidRPr="00A823CC">
          <w:rPr>
            <w:sz w:val="24"/>
            <w:szCs w:val="24"/>
          </w:rPr>
          <w:t>[</w:t>
        </w:r>
        <w:bookmarkStart w:id="331" w:name="BIB_Lakens_2014"/>
        <w:r w:rsidRPr="00A823CC">
          <w:rPr>
            <w:sz w:val="24"/>
            <w:szCs w:val="24"/>
          </w:rPr>
          <w:t>3</w:t>
        </w:r>
        <w:bookmarkEnd w:id="331"/>
        <w:r w:rsidRPr="00A823CC">
          <w:rPr>
            <w:sz w:val="24"/>
            <w:szCs w:val="24"/>
          </w:rPr>
          <w:t>]</w:t>
        </w:r>
        <w:r w:rsidRPr="00A823CC">
          <w:rPr>
            <w:sz w:val="24"/>
            <w:szCs w:val="24"/>
          </w:rPr>
          <w:tab/>
          <w:t>Lakens D (2014) What p -hacking really lo</w:t>
        </w:r>
        <w:r w:rsidRPr="00A823CC">
          <w:rPr>
            <w:sz w:val="24"/>
            <w:szCs w:val="24"/>
          </w:rPr>
          <w:t>oks like: A comment on Masicampo and LaLande (2012). The Quarterly Journal of Exper</w:t>
        </w:r>
        <w:r w:rsidR="00A823CC" w:rsidRPr="00A823CC">
          <w:rPr>
            <w:sz w:val="24"/>
            <w:szCs w:val="24"/>
          </w:rPr>
          <w:t>imental Psychology 68: 829–832.</w:t>
        </w:r>
      </w:ins>
    </w:p>
    <w:p w14:paraId="4AF7955B" w14:textId="77777777" w:rsidR="00CD0CB9" w:rsidRPr="009F07A0" w:rsidRDefault="00936B5D" w:rsidP="009F07A0">
      <w:pPr>
        <w:pStyle w:val="bibitem"/>
        <w:widowControl/>
        <w:spacing w:line="480" w:lineRule="auto"/>
        <w:ind w:left="450" w:hanging="450"/>
        <w:rPr>
          <w:del w:id="332" w:author="C.H.J. Hartgerink" w:date="2015-07-08T19:26:00Z"/>
          <w:sz w:val="24"/>
        </w:rPr>
      </w:pPr>
      <w:ins w:id="333" w:author="C.H.J. Hartgerink" w:date="2015-07-08T19:26:00Z">
        <w:r w:rsidRPr="00A823CC">
          <w:rPr>
            <w:sz w:val="24"/>
            <w:szCs w:val="24"/>
          </w:rPr>
          <w:t>[</w:t>
        </w:r>
        <w:bookmarkStart w:id="334" w:name="BIB_gerber2010"/>
        <w:r w:rsidRPr="00A823CC">
          <w:rPr>
            <w:sz w:val="24"/>
            <w:szCs w:val="24"/>
          </w:rPr>
          <w:t>4</w:t>
        </w:r>
      </w:ins>
      <w:bookmarkEnd w:id="334"/>
      <w:moveFromRangeStart w:id="335" w:author="C.H.J. Hartgerink" w:date="2015-07-08T19:26:00Z" w:name="move424146907"/>
      <w:moveFrom w:id="336" w:author="C.H.J. Hartgerink" w:date="2015-07-08T19:26:00Z">
        <w:r w:rsidRPr="003A649D">
          <w:rPr>
            <w:sz w:val="24"/>
          </w:rPr>
          <w:t>]</w:t>
        </w:r>
        <w:r w:rsidRPr="003A649D">
          <w:rPr>
            <w:sz w:val="24"/>
          </w:rPr>
          <w:tab/>
        </w:r>
        <w:r w:rsidRPr="003A649D">
          <w:rPr>
            <w:sz w:val="24"/>
          </w:rPr>
          <w:t xml:space="preserve">Nuijten MB, Hartgerink CHJ, Van Assen MALM, Epskamp S, Wicherts JM (2015). </w:t>
        </w:r>
        <w:r w:rsidRPr="00A823CC">
          <w:rPr>
            <w:sz w:val="24"/>
            <w:szCs w:val="24"/>
          </w:rPr>
          <w:t xml:space="preserve">The Prevalence of Statistical Reporting Errors in Psychology (1985-2013). URL </w:t>
        </w:r>
        <w:r w:rsidRPr="00A823CC">
          <w:rPr>
            <w:rFonts w:ascii="Courier New" w:hAnsi="Courier New" w:cs="Courier New"/>
            <w:sz w:val="24"/>
            <w:szCs w:val="24"/>
          </w:rPr>
          <w:t>https://osf.io/e9qbp/</w:t>
        </w:r>
        <w:r w:rsidR="00A823CC" w:rsidRPr="00A823CC">
          <w:rPr>
            <w:sz w:val="24"/>
            <w:szCs w:val="24"/>
          </w:rPr>
          <w:t>.</w:t>
        </w:r>
      </w:moveFrom>
      <w:moveFromRangeEnd w:id="335"/>
      <w:del w:id="337" w:author="C.H.J. Hartgerink" w:date="2015-07-08T19:26:00Z">
        <w:r w:rsidR="00CD0CB9" w:rsidRPr="009F07A0">
          <w:rPr>
            <w:sz w:val="24"/>
          </w:rPr>
          <w:delText xml:space="preserve"> </w:delText>
        </w:r>
      </w:del>
    </w:p>
    <w:p w14:paraId="7D1CEC50" w14:textId="1729A432" w:rsidR="00000000" w:rsidRPr="00A823CC" w:rsidRDefault="00CD0CB9" w:rsidP="00A823CC">
      <w:pPr>
        <w:pStyle w:val="bibitem"/>
        <w:widowControl/>
        <w:spacing w:line="480" w:lineRule="auto"/>
        <w:rPr>
          <w:sz w:val="24"/>
          <w:szCs w:val="24"/>
        </w:rPr>
        <w:pPrChange w:id="338" w:author="C.H.J. Hartgerink" w:date="2015-07-08T19:26:00Z">
          <w:pPr>
            <w:pStyle w:val="bibitem"/>
            <w:widowControl/>
            <w:spacing w:line="480" w:lineRule="auto"/>
            <w:ind w:left="450" w:hanging="450"/>
          </w:pPr>
        </w:pPrChange>
      </w:pPr>
      <w:del w:id="339" w:author="C.H.J. Hartgerink" w:date="2015-07-08T19:26:00Z">
        <w:r w:rsidRPr="009F07A0">
          <w:rPr>
            <w:sz w:val="24"/>
          </w:rPr>
          <w:delText>[6</w:delText>
        </w:r>
      </w:del>
      <w:r w:rsidR="00936B5D" w:rsidRPr="00A823CC">
        <w:rPr>
          <w:sz w:val="24"/>
          <w:szCs w:val="24"/>
        </w:rPr>
        <w:t>]</w:t>
      </w:r>
      <w:r w:rsidR="00936B5D" w:rsidRPr="00A823CC">
        <w:rPr>
          <w:sz w:val="24"/>
          <w:szCs w:val="24"/>
        </w:rPr>
        <w:tab/>
        <w:t>Gerber A, Malhotra N, Dowling C, Doherty D (2010) Pu</w:t>
      </w:r>
      <w:r w:rsidR="00936B5D" w:rsidRPr="00A823CC">
        <w:rPr>
          <w:sz w:val="24"/>
          <w:szCs w:val="24"/>
        </w:rPr>
        <w:t xml:space="preserve">blication bias in two political behavior literatures. American </w:t>
      </w:r>
      <w:r w:rsidR="00A823CC" w:rsidRPr="00A823CC">
        <w:rPr>
          <w:sz w:val="24"/>
          <w:szCs w:val="24"/>
        </w:rPr>
        <w:t>Politics Research 38: 591-613.</w:t>
      </w:r>
    </w:p>
    <w:p w14:paraId="59A2BA76" w14:textId="338CC75D" w:rsidR="00000000" w:rsidRPr="00A823CC" w:rsidRDefault="00936B5D" w:rsidP="00A823CC">
      <w:pPr>
        <w:pStyle w:val="bibitem"/>
        <w:widowControl/>
        <w:spacing w:line="480" w:lineRule="auto"/>
        <w:rPr>
          <w:sz w:val="24"/>
          <w:szCs w:val="24"/>
        </w:rPr>
        <w:pPrChange w:id="340" w:author="C.H.J. Hartgerink" w:date="2015-07-08T19:26:00Z">
          <w:pPr>
            <w:pStyle w:val="bibitem"/>
            <w:widowControl/>
            <w:spacing w:line="480" w:lineRule="auto"/>
            <w:ind w:left="450" w:hanging="450"/>
          </w:pPr>
        </w:pPrChange>
      </w:pPr>
      <w:r w:rsidRPr="00A823CC">
        <w:rPr>
          <w:sz w:val="24"/>
          <w:szCs w:val="24"/>
        </w:rPr>
        <w:t>[</w:t>
      </w:r>
      <w:bookmarkStart w:id="341" w:name="BIB_kuhberger2014"/>
      <w:del w:id="342" w:author="C.H.J. Hartgerink" w:date="2015-07-08T19:26:00Z">
        <w:r w:rsidR="00CD0CB9" w:rsidRPr="009F07A0">
          <w:rPr>
            <w:sz w:val="24"/>
          </w:rPr>
          <w:delText>7</w:delText>
        </w:r>
      </w:del>
      <w:ins w:id="343" w:author="C.H.J. Hartgerink" w:date="2015-07-08T19:26:00Z">
        <w:r w:rsidRPr="00A823CC">
          <w:rPr>
            <w:sz w:val="24"/>
            <w:szCs w:val="24"/>
          </w:rPr>
          <w:t>5</w:t>
        </w:r>
      </w:ins>
      <w:bookmarkEnd w:id="341"/>
      <w:r w:rsidRPr="00A823CC">
        <w:rPr>
          <w:sz w:val="24"/>
          <w:szCs w:val="24"/>
        </w:rPr>
        <w:t>]</w:t>
      </w:r>
      <w:r w:rsidRPr="00A823CC">
        <w:rPr>
          <w:sz w:val="24"/>
          <w:szCs w:val="24"/>
        </w:rPr>
        <w:tab/>
        <w:t>Kühberger A, Fritz A, Scherndl T (2014) Publication bias in psychology: A diagnosis</w:t>
      </w:r>
      <w:r w:rsidRPr="00A823CC">
        <w:rPr>
          <w:sz w:val="24"/>
          <w:szCs w:val="24"/>
        </w:rPr>
        <w:t xml:space="preserve"> based on the correlation between effect size and sa</w:t>
      </w:r>
      <w:r w:rsidR="00A823CC" w:rsidRPr="00A823CC">
        <w:rPr>
          <w:sz w:val="24"/>
          <w:szCs w:val="24"/>
        </w:rPr>
        <w:t>mple size. PloS one 9: e105825.</w:t>
      </w:r>
    </w:p>
    <w:p w14:paraId="52D83561" w14:textId="4EF55220" w:rsidR="00000000" w:rsidRPr="00A823CC" w:rsidRDefault="00936B5D" w:rsidP="00A823CC">
      <w:pPr>
        <w:pStyle w:val="bibitem"/>
        <w:widowControl/>
        <w:spacing w:line="480" w:lineRule="auto"/>
        <w:rPr>
          <w:sz w:val="24"/>
          <w:szCs w:val="24"/>
        </w:rPr>
        <w:pPrChange w:id="344" w:author="C.H.J. Hartgerink" w:date="2015-07-08T19:26:00Z">
          <w:pPr>
            <w:pStyle w:val="bibitem"/>
            <w:widowControl/>
            <w:spacing w:line="480" w:lineRule="auto"/>
            <w:ind w:left="450" w:hanging="450"/>
          </w:pPr>
        </w:pPrChange>
      </w:pPr>
      <w:r w:rsidRPr="00A823CC">
        <w:rPr>
          <w:sz w:val="24"/>
          <w:szCs w:val="24"/>
        </w:rPr>
        <w:t>[</w:t>
      </w:r>
      <w:bookmarkStart w:id="345" w:name="BIB_AmericanPsychologicalAssociation2010"/>
      <w:del w:id="346" w:author="C.H.J. Hartgerink" w:date="2015-07-08T19:26:00Z">
        <w:r w:rsidR="00CD0CB9" w:rsidRPr="009F07A0">
          <w:rPr>
            <w:sz w:val="24"/>
          </w:rPr>
          <w:delText>8</w:delText>
        </w:r>
      </w:del>
      <w:bookmarkEnd w:id="345"/>
      <w:ins w:id="347" w:author="C.H.J. Hartgerink" w:date="2015-07-08T19:26:00Z">
        <w:r w:rsidRPr="00A823CC">
          <w:rPr>
            <w:sz w:val="24"/>
            <w:szCs w:val="24"/>
          </w:rPr>
          <w:t>6</w:t>
        </w:r>
      </w:ins>
      <w:r w:rsidRPr="00A823CC">
        <w:rPr>
          <w:sz w:val="24"/>
          <w:szCs w:val="24"/>
        </w:rPr>
        <w:t>]</w:t>
      </w:r>
      <w:r w:rsidRPr="00A823CC">
        <w:rPr>
          <w:sz w:val="24"/>
          <w:szCs w:val="24"/>
        </w:rPr>
        <w:tab/>
        <w:t>APA (2010</w:t>
      </w:r>
      <w:del w:id="348" w:author="C.H.J. Hartgerink" w:date="2015-07-08T19:26:00Z">
        <w:r w:rsidR="00CD0CB9" w:rsidRPr="009F07A0">
          <w:rPr>
            <w:sz w:val="24"/>
          </w:rPr>
          <w:delText>).</w:delText>
        </w:r>
      </w:del>
      <w:ins w:id="349" w:author="C.H.J. Hartgerink" w:date="2015-07-08T19:26:00Z">
        <w:r w:rsidRPr="00A823CC">
          <w:rPr>
            <w:sz w:val="24"/>
            <w:szCs w:val="24"/>
          </w:rPr>
          <w:t>)</w:t>
        </w:r>
      </w:ins>
      <w:r w:rsidRPr="00A823CC">
        <w:rPr>
          <w:sz w:val="24"/>
          <w:szCs w:val="24"/>
        </w:rPr>
        <w:t xml:space="preserve"> </w:t>
      </w:r>
      <w:r w:rsidRPr="00A823CC">
        <w:rPr>
          <w:sz w:val="24"/>
          <w:szCs w:val="24"/>
        </w:rPr>
        <w:t xml:space="preserve">Publication manual of the American Psychological Association. </w:t>
      </w:r>
      <w:ins w:id="350" w:author="C.H.J. Hartgerink" w:date="2015-07-08T19:26:00Z">
        <w:r w:rsidRPr="00A823CC">
          <w:rPr>
            <w:sz w:val="24"/>
            <w:szCs w:val="24"/>
          </w:rPr>
          <w:t>Washington, DC: American Psycholo</w:t>
        </w:r>
        <w:r w:rsidR="00A823CC" w:rsidRPr="00A823CC">
          <w:rPr>
            <w:sz w:val="24"/>
            <w:szCs w:val="24"/>
          </w:rPr>
          <w:t>gical Association, 6th edition.</w:t>
        </w:r>
      </w:ins>
    </w:p>
    <w:p w14:paraId="4B84B563" w14:textId="77777777" w:rsidR="00000000" w:rsidRPr="00A823CC" w:rsidRDefault="00936B5D" w:rsidP="00A823CC">
      <w:pPr>
        <w:pStyle w:val="bibitem"/>
        <w:widowControl/>
        <w:spacing w:line="480" w:lineRule="auto"/>
        <w:rPr>
          <w:ins w:id="351" w:author="C.H.J. Hartgerink" w:date="2015-07-08T19:26:00Z"/>
          <w:sz w:val="24"/>
          <w:szCs w:val="24"/>
        </w:rPr>
      </w:pPr>
      <w:ins w:id="352" w:author="C.H.J. Hartgerink" w:date="2015-07-08T19:26:00Z">
        <w:r w:rsidRPr="00A823CC">
          <w:rPr>
            <w:sz w:val="24"/>
            <w:szCs w:val="24"/>
          </w:rPr>
          <w:t>[</w:t>
        </w:r>
        <w:bookmarkStart w:id="353" w:name="BIB_American_Psychological_Association19"/>
        <w:r w:rsidRPr="00A823CC">
          <w:rPr>
            <w:sz w:val="24"/>
            <w:szCs w:val="24"/>
          </w:rPr>
          <w:t>7</w:t>
        </w:r>
        <w:bookmarkEnd w:id="353"/>
        <w:r w:rsidRPr="00A823CC">
          <w:rPr>
            <w:sz w:val="24"/>
            <w:szCs w:val="24"/>
          </w:rPr>
          <w:t>]</w:t>
        </w:r>
        <w:r w:rsidRPr="00A823CC">
          <w:rPr>
            <w:sz w:val="24"/>
            <w:szCs w:val="24"/>
          </w:rPr>
          <w:tab/>
          <w:t>APA (1983) Publication manual of the American Psychological Association. Washington, DC: American Psycholo</w:t>
        </w:r>
        <w:r w:rsidR="00A823CC" w:rsidRPr="00A823CC">
          <w:rPr>
            <w:sz w:val="24"/>
            <w:szCs w:val="24"/>
          </w:rPr>
          <w:t>gical Association, 3rd edition.</w:t>
        </w:r>
      </w:ins>
    </w:p>
    <w:p w14:paraId="3D2F6710" w14:textId="77777777" w:rsidR="00000000" w:rsidRPr="00A823CC" w:rsidRDefault="00936B5D" w:rsidP="00A823CC">
      <w:pPr>
        <w:pStyle w:val="bibitem"/>
        <w:widowControl/>
        <w:spacing w:line="480" w:lineRule="auto"/>
        <w:rPr>
          <w:ins w:id="354" w:author="C.H.J. Hartgerink" w:date="2015-07-08T19:26:00Z"/>
          <w:sz w:val="24"/>
          <w:szCs w:val="24"/>
        </w:rPr>
      </w:pPr>
      <w:ins w:id="355" w:author="C.H.J. Hartgerink" w:date="2015-07-08T19:26:00Z">
        <w:r w:rsidRPr="00A823CC">
          <w:rPr>
            <w:sz w:val="24"/>
            <w:szCs w:val="24"/>
          </w:rPr>
          <w:t>[</w:t>
        </w:r>
        <w:bookmarkStart w:id="356" w:name="BIB_American_Psychological_Association20"/>
        <w:r w:rsidRPr="00A823CC">
          <w:rPr>
            <w:sz w:val="24"/>
            <w:szCs w:val="24"/>
          </w:rPr>
          <w:t>8</w:t>
        </w:r>
        <w:bookmarkEnd w:id="356"/>
        <w:r w:rsidRPr="00A823CC">
          <w:rPr>
            <w:sz w:val="24"/>
            <w:szCs w:val="24"/>
          </w:rPr>
          <w:t>]</w:t>
        </w:r>
        <w:r w:rsidRPr="00A823CC">
          <w:rPr>
            <w:sz w:val="24"/>
            <w:szCs w:val="24"/>
          </w:rPr>
          <w:tab/>
          <w:t>APA (2001) Publication manual of the American Psychol</w:t>
        </w:r>
        <w:r w:rsidRPr="00A823CC">
          <w:rPr>
            <w:sz w:val="24"/>
            <w:szCs w:val="24"/>
          </w:rPr>
          <w:t xml:space="preserve">ogical Association. Washington, DC: American Psychological Association, 5th edition. </w:t>
        </w:r>
      </w:ins>
    </w:p>
    <w:p w14:paraId="5E91B152" w14:textId="345C6C78" w:rsidR="00000000" w:rsidRPr="00A823CC" w:rsidRDefault="00936B5D" w:rsidP="00A823CC">
      <w:pPr>
        <w:pStyle w:val="bibitem"/>
        <w:widowControl/>
        <w:spacing w:line="480" w:lineRule="auto"/>
        <w:rPr>
          <w:ins w:id="357" w:author="C.H.J. Hartgerink" w:date="2015-07-08T19:26:00Z"/>
          <w:sz w:val="24"/>
          <w:szCs w:val="24"/>
        </w:rPr>
      </w:pPr>
      <w:ins w:id="358" w:author="C.H.J. Hartgerink" w:date="2015-07-08T19:26:00Z">
        <w:r w:rsidRPr="00A823CC">
          <w:rPr>
            <w:sz w:val="24"/>
            <w:szCs w:val="24"/>
            <w:lang w:val="nl-NL"/>
          </w:rPr>
          <w:lastRenderedPageBreak/>
          <w:t>[</w:t>
        </w:r>
        <w:bookmarkStart w:id="359" w:name="BIB_Nuijten2015"/>
        <w:r w:rsidRPr="00A823CC">
          <w:rPr>
            <w:sz w:val="24"/>
            <w:szCs w:val="24"/>
            <w:lang w:val="nl-NL"/>
          </w:rPr>
          <w:t>9</w:t>
        </w:r>
      </w:ins>
      <w:bookmarkEnd w:id="359"/>
      <w:moveToRangeStart w:id="360" w:author="C.H.J. Hartgerink" w:date="2015-07-08T19:26:00Z" w:name="move424146907"/>
      <w:moveTo w:id="361" w:author="C.H.J. Hartgerink" w:date="2015-07-08T19:26:00Z">
        <w:r w:rsidRPr="00A823CC">
          <w:rPr>
            <w:sz w:val="24"/>
            <w:lang w:val="nl-NL"/>
            <w:rPrChange w:id="362" w:author="C.H.J. Hartgerink" w:date="2015-07-08T19:26:00Z">
              <w:rPr>
                <w:sz w:val="24"/>
              </w:rPr>
            </w:rPrChange>
          </w:rPr>
          <w:t>]</w:t>
        </w:r>
        <w:r w:rsidRPr="00A823CC">
          <w:rPr>
            <w:sz w:val="24"/>
            <w:lang w:val="nl-NL"/>
            <w:rPrChange w:id="363" w:author="C.H.J. Hartgerink" w:date="2015-07-08T19:26:00Z">
              <w:rPr>
                <w:sz w:val="24"/>
              </w:rPr>
            </w:rPrChange>
          </w:rPr>
          <w:tab/>
        </w:r>
        <w:r w:rsidRPr="00A823CC">
          <w:rPr>
            <w:sz w:val="24"/>
            <w:lang w:val="nl-NL"/>
            <w:rPrChange w:id="364" w:author="C.H.J. Hartgerink" w:date="2015-07-08T19:26:00Z">
              <w:rPr>
                <w:sz w:val="24"/>
              </w:rPr>
            </w:rPrChange>
          </w:rPr>
          <w:t xml:space="preserve">Nuijten MB, Hartgerink CHJ, Van Assen MALM, Epskamp S, Wicherts JM (2015). </w:t>
        </w:r>
        <w:r w:rsidRPr="00A823CC">
          <w:rPr>
            <w:sz w:val="24"/>
            <w:szCs w:val="24"/>
          </w:rPr>
          <w:t xml:space="preserve">The Prevalence of Statistical Reporting Errors in Psychology (1985-2013). URL </w:t>
        </w:r>
        <w:r w:rsidRPr="00A823CC">
          <w:rPr>
            <w:rFonts w:ascii="Courier New" w:hAnsi="Courier New" w:cs="Courier New"/>
            <w:sz w:val="24"/>
            <w:szCs w:val="24"/>
          </w:rPr>
          <w:t>https://osf.io/e9qbp/</w:t>
        </w:r>
        <w:r w:rsidR="00A823CC" w:rsidRPr="00A823CC">
          <w:rPr>
            <w:sz w:val="24"/>
            <w:szCs w:val="24"/>
          </w:rPr>
          <w:t>.</w:t>
        </w:r>
      </w:moveTo>
      <w:moveToRangeEnd w:id="360"/>
      <w:del w:id="365" w:author="C.H.J. Hartgerink" w:date="2015-07-08T19:26:00Z">
        <w:r w:rsidR="00CD0CB9" w:rsidRPr="009F07A0">
          <w:rPr>
            <w:sz w:val="24"/>
          </w:rPr>
          <w:delText>[</w:delText>
        </w:r>
        <w:bookmarkStart w:id="366" w:name="BIB_Masicampo2012"/>
        <w:r w:rsidR="00CD0CB9" w:rsidRPr="009F07A0">
          <w:rPr>
            <w:sz w:val="24"/>
          </w:rPr>
          <w:delText>9</w:delText>
        </w:r>
        <w:bookmarkEnd w:id="366"/>
        <w:r w:rsidR="00CD0CB9" w:rsidRPr="009F07A0">
          <w:rPr>
            <w:sz w:val="24"/>
          </w:rPr>
          <w:delText>]</w:delText>
        </w:r>
        <w:r w:rsidR="00CD0CB9" w:rsidRPr="009F07A0">
          <w:rPr>
            <w:sz w:val="24"/>
          </w:rPr>
          <w:tab/>
          <w:delText>Masicampo E, Lalande</w:delText>
        </w:r>
      </w:del>
    </w:p>
    <w:p w14:paraId="164C6ED5" w14:textId="77777777" w:rsidR="00000000" w:rsidRPr="00A823CC" w:rsidRDefault="00936B5D" w:rsidP="00A823CC">
      <w:pPr>
        <w:pStyle w:val="bibitem"/>
        <w:widowControl/>
        <w:spacing w:line="480" w:lineRule="auto"/>
        <w:rPr>
          <w:ins w:id="367" w:author="C.H.J. Hartgerink" w:date="2015-07-08T19:26:00Z"/>
          <w:sz w:val="24"/>
          <w:szCs w:val="24"/>
        </w:rPr>
      </w:pPr>
      <w:ins w:id="368" w:author="C.H.J. Hartgerink" w:date="2015-07-08T19:26:00Z">
        <w:r w:rsidRPr="00A823CC">
          <w:rPr>
            <w:sz w:val="24"/>
            <w:szCs w:val="24"/>
          </w:rPr>
          <w:t>[</w:t>
        </w:r>
        <w:bookmarkStart w:id="369" w:name="BIB_Baker_2015_qd"/>
        <w:r w:rsidRPr="00A823CC">
          <w:rPr>
            <w:sz w:val="24"/>
            <w:szCs w:val="24"/>
          </w:rPr>
          <w:t>10</w:t>
        </w:r>
        <w:bookmarkEnd w:id="369"/>
        <w:r w:rsidRPr="00A823CC">
          <w:rPr>
            <w:sz w:val="24"/>
            <w:szCs w:val="24"/>
          </w:rPr>
          <w:t>]</w:t>
        </w:r>
        <w:r w:rsidRPr="00A823CC">
          <w:rPr>
            <w:sz w:val="24"/>
            <w:szCs w:val="24"/>
          </w:rPr>
          <w:tab/>
          <w:t>Baker M (2015) First results from psychology’s largest repr</w:t>
        </w:r>
        <w:r w:rsidR="00A823CC" w:rsidRPr="00A823CC">
          <w:rPr>
            <w:sz w:val="24"/>
            <w:szCs w:val="24"/>
          </w:rPr>
          <w:t>oducibility test. Nature News.</w:t>
        </w:r>
      </w:ins>
    </w:p>
    <w:p w14:paraId="0D44A544" w14:textId="727B60AE" w:rsidR="00000000" w:rsidRPr="00A823CC" w:rsidRDefault="00936B5D" w:rsidP="00A823CC">
      <w:pPr>
        <w:pStyle w:val="bibitem"/>
        <w:widowControl/>
        <w:spacing w:line="480" w:lineRule="auto"/>
        <w:rPr>
          <w:ins w:id="370" w:author="C.H.J. Hartgerink" w:date="2015-07-08T19:26:00Z"/>
          <w:sz w:val="24"/>
          <w:szCs w:val="24"/>
        </w:rPr>
      </w:pPr>
      <w:ins w:id="371" w:author="C.H.J. Hartgerink" w:date="2015-07-08T19:26:00Z">
        <w:r w:rsidRPr="00A823CC">
          <w:rPr>
            <w:sz w:val="24"/>
            <w:szCs w:val="24"/>
          </w:rPr>
          <w:t>[</w:t>
        </w:r>
        <w:bookmarkStart w:id="372" w:name="BIB_John2012_uj"/>
        <w:r w:rsidRPr="00A823CC">
          <w:rPr>
            <w:sz w:val="24"/>
            <w:szCs w:val="24"/>
          </w:rPr>
          <w:t>11</w:t>
        </w:r>
        <w:bookmarkEnd w:id="372"/>
        <w:r w:rsidRPr="00A823CC">
          <w:rPr>
            <w:sz w:val="24"/>
            <w:szCs w:val="24"/>
          </w:rPr>
          <w:t>]</w:t>
        </w:r>
        <w:r w:rsidRPr="00A823CC">
          <w:rPr>
            <w:sz w:val="24"/>
            <w:szCs w:val="24"/>
          </w:rPr>
          <w:tab/>
          <w:t>John LK, Loewenstein G, Prelec</w:t>
        </w:r>
      </w:ins>
      <w:r w:rsidRPr="00A823CC">
        <w:rPr>
          <w:sz w:val="24"/>
          <w:szCs w:val="24"/>
        </w:rPr>
        <w:t xml:space="preserve"> D (2012) </w:t>
      </w:r>
      <w:del w:id="373" w:author="C.H.J. Hartgerink" w:date="2015-07-08T19:26:00Z">
        <w:r w:rsidR="00CD0CB9" w:rsidRPr="009F07A0">
          <w:rPr>
            <w:sz w:val="24"/>
          </w:rPr>
          <w:delText>A peculiar</w:delText>
        </w:r>
      </w:del>
      <w:ins w:id="374" w:author="C.H.J. Hartgerink" w:date="2015-07-08T19:26:00Z">
        <w:r w:rsidRPr="00A823CC">
          <w:rPr>
            <w:sz w:val="24"/>
            <w:szCs w:val="24"/>
          </w:rPr>
          <w:t>Measuring the</w:t>
        </w:r>
      </w:ins>
      <w:r w:rsidRPr="00A823CC">
        <w:rPr>
          <w:sz w:val="24"/>
          <w:szCs w:val="24"/>
        </w:rPr>
        <w:t xml:space="preserve"> prevalence of</w:t>
      </w:r>
      <w:r w:rsidRPr="00A823CC">
        <w:rPr>
          <w:sz w:val="24"/>
          <w:szCs w:val="24"/>
        </w:rPr>
        <w:t xml:space="preserve"> </w:t>
      </w:r>
      <w:del w:id="375" w:author="C.H.J. Hartgerink" w:date="2015-07-08T19:26:00Z">
        <w:r w:rsidR="00CD0CB9" w:rsidRPr="009F07A0">
          <w:rPr>
            <w:sz w:val="24"/>
          </w:rPr>
          <w:delText>p values just below .05. Quarterly</w:delText>
        </w:r>
      </w:del>
      <w:ins w:id="376" w:author="C.H.J. Hartgerink" w:date="2015-07-08T19:26:00Z">
        <w:r w:rsidRPr="00A823CC">
          <w:rPr>
            <w:sz w:val="24"/>
            <w:szCs w:val="24"/>
          </w:rPr>
          <w:t>questionable research practices with incentives for truth telling. Psy</w:t>
        </w:r>
        <w:r w:rsidR="00A823CC" w:rsidRPr="00A823CC">
          <w:rPr>
            <w:sz w:val="24"/>
            <w:szCs w:val="24"/>
          </w:rPr>
          <w:t>chological science 23: 524–532.</w:t>
        </w:r>
      </w:ins>
    </w:p>
    <w:p w14:paraId="1D84EAE9" w14:textId="77777777" w:rsidR="00000000" w:rsidRPr="00A823CC" w:rsidRDefault="00936B5D" w:rsidP="00A823CC">
      <w:pPr>
        <w:pStyle w:val="bibitem"/>
        <w:widowControl/>
        <w:spacing w:line="480" w:lineRule="auto"/>
        <w:rPr>
          <w:ins w:id="377" w:author="C.H.J. Hartgerink" w:date="2015-07-08T19:26:00Z"/>
          <w:sz w:val="24"/>
          <w:szCs w:val="24"/>
        </w:rPr>
      </w:pPr>
      <w:ins w:id="378" w:author="C.H.J. Hartgerink" w:date="2015-07-08T19:26:00Z">
        <w:r w:rsidRPr="00A823CC">
          <w:rPr>
            <w:sz w:val="24"/>
            <w:szCs w:val="24"/>
          </w:rPr>
          <w:t>[</w:t>
        </w:r>
        <w:bookmarkStart w:id="379" w:name="BIB_Bakker2014_lr"/>
        <w:r w:rsidRPr="00A823CC">
          <w:rPr>
            <w:sz w:val="24"/>
            <w:szCs w:val="24"/>
          </w:rPr>
          <w:t>12</w:t>
        </w:r>
        <w:bookmarkEnd w:id="379"/>
        <w:r w:rsidRPr="00A823CC">
          <w:rPr>
            <w:sz w:val="24"/>
            <w:szCs w:val="24"/>
          </w:rPr>
          <w:t>]</w:t>
        </w:r>
        <w:r w:rsidRPr="00A823CC">
          <w:rPr>
            <w:sz w:val="24"/>
            <w:szCs w:val="24"/>
          </w:rPr>
          <w:tab/>
          <w:t>Bakker M (2014) Flawed intuitions about power in psychological research</w:t>
        </w:r>
        <w:r w:rsidRPr="00A823CC">
          <w:rPr>
            <w:sz w:val="24"/>
            <w:szCs w:val="24"/>
          </w:rPr>
          <w:t>. In: Good science, bad science: Questioning research practices in psych</w:t>
        </w:r>
        <w:r w:rsidR="00A823CC" w:rsidRPr="00A823CC">
          <w:rPr>
            <w:sz w:val="24"/>
            <w:szCs w:val="24"/>
          </w:rPr>
          <w:t>ological research. pp. 109–120.</w:t>
        </w:r>
      </w:ins>
    </w:p>
    <w:p w14:paraId="0F34B1E2" w14:textId="77777777" w:rsidR="00000000" w:rsidRPr="00A823CC" w:rsidRDefault="00936B5D" w:rsidP="00A823CC">
      <w:pPr>
        <w:pStyle w:val="bibitem"/>
        <w:widowControl/>
        <w:spacing w:line="480" w:lineRule="auto"/>
        <w:rPr>
          <w:ins w:id="380" w:author="C.H.J. Hartgerink" w:date="2015-07-08T19:26:00Z"/>
          <w:sz w:val="24"/>
          <w:szCs w:val="24"/>
        </w:rPr>
      </w:pPr>
      <w:ins w:id="381" w:author="C.H.J. Hartgerink" w:date="2015-07-08T19:26:00Z">
        <w:r w:rsidRPr="00A823CC">
          <w:rPr>
            <w:sz w:val="24"/>
            <w:szCs w:val="24"/>
          </w:rPr>
          <w:t>[</w:t>
        </w:r>
        <w:bookmarkStart w:id="382" w:name="BIB_Bakker_2012"/>
        <w:r w:rsidRPr="00A823CC">
          <w:rPr>
            <w:sz w:val="24"/>
            <w:szCs w:val="24"/>
          </w:rPr>
          <w:t>13</w:t>
        </w:r>
        <w:bookmarkEnd w:id="382"/>
        <w:r w:rsidRPr="00A823CC">
          <w:rPr>
            <w:sz w:val="24"/>
            <w:szCs w:val="24"/>
          </w:rPr>
          <w:t>]</w:t>
        </w:r>
        <w:r w:rsidRPr="00A823CC">
          <w:rPr>
            <w:sz w:val="24"/>
            <w:szCs w:val="24"/>
          </w:rPr>
          <w:tab/>
          <w:t xml:space="preserve">Bakker M, van Dijk A, Wicherts JM (2012) The Rules of the Game Called </w:t>
        </w:r>
        <w:r w:rsidRPr="00A823CC">
          <w:rPr>
            <w:sz w:val="24"/>
            <w:szCs w:val="24"/>
          </w:rPr>
          <w:t>Psychological Science. Perspectives on Ps</w:t>
        </w:r>
        <w:r w:rsidR="00A823CC" w:rsidRPr="00A823CC">
          <w:rPr>
            <w:sz w:val="24"/>
            <w:szCs w:val="24"/>
          </w:rPr>
          <w:t>ychological Science 7: 543–554.</w:t>
        </w:r>
      </w:ins>
    </w:p>
    <w:p w14:paraId="7398D848" w14:textId="59E28917" w:rsidR="00000000" w:rsidRPr="00A823CC" w:rsidRDefault="00936B5D" w:rsidP="00A823CC">
      <w:pPr>
        <w:pStyle w:val="bibitem"/>
        <w:widowControl/>
        <w:spacing w:line="480" w:lineRule="auto"/>
        <w:rPr>
          <w:sz w:val="24"/>
          <w:szCs w:val="24"/>
        </w:rPr>
        <w:pPrChange w:id="383" w:author="C.H.J. Hartgerink" w:date="2015-07-08T19:26:00Z">
          <w:pPr>
            <w:pStyle w:val="bibitem"/>
            <w:widowControl/>
            <w:spacing w:line="480" w:lineRule="auto"/>
            <w:ind w:left="450" w:hanging="450"/>
          </w:pPr>
        </w:pPrChange>
      </w:pPr>
      <w:ins w:id="384" w:author="C.H.J. Hartgerink" w:date="2015-07-08T19:26:00Z">
        <w:r w:rsidRPr="00A823CC">
          <w:rPr>
            <w:sz w:val="24"/>
            <w:szCs w:val="24"/>
          </w:rPr>
          <w:t>[</w:t>
        </w:r>
        <w:bookmarkStart w:id="385" w:name="BIB_Cohen1962_jc"/>
        <w:r w:rsidRPr="00A823CC">
          <w:rPr>
            <w:sz w:val="24"/>
            <w:szCs w:val="24"/>
          </w:rPr>
          <w:t>14</w:t>
        </w:r>
        <w:bookmarkEnd w:id="385"/>
        <w:r w:rsidRPr="00A823CC">
          <w:rPr>
            <w:sz w:val="24"/>
            <w:szCs w:val="24"/>
          </w:rPr>
          <w:t>]</w:t>
        </w:r>
        <w:r w:rsidRPr="00A823CC">
          <w:rPr>
            <w:sz w:val="24"/>
            <w:szCs w:val="24"/>
          </w:rPr>
          <w:tab/>
          <w:t>Cohen J (1962) The statistical power of abnormal social psychological research: A review.</w:t>
        </w:r>
      </w:ins>
      <w:r w:rsidRPr="00A823CC">
        <w:rPr>
          <w:sz w:val="24"/>
          <w:szCs w:val="24"/>
        </w:rPr>
        <w:t xml:space="preserve"> Journal of </w:t>
      </w:r>
      <w:del w:id="386" w:author="C.H.J. Hartgerink" w:date="2015-07-08T19:26:00Z">
        <w:r w:rsidR="00CD0CB9" w:rsidRPr="009F07A0">
          <w:rPr>
            <w:sz w:val="24"/>
          </w:rPr>
          <w:delText>Experim</w:delText>
        </w:r>
        <w:r w:rsidR="009F07A0" w:rsidRPr="009F07A0">
          <w:rPr>
            <w:sz w:val="24"/>
          </w:rPr>
          <w:delText>ental</w:delText>
        </w:r>
      </w:del>
      <w:ins w:id="387" w:author="C.H.J. Hartgerink" w:date="2015-07-08T19:26:00Z">
        <w:r w:rsidRPr="00A823CC">
          <w:rPr>
            <w:sz w:val="24"/>
            <w:szCs w:val="24"/>
          </w:rPr>
          <w:t>Abnormal and</w:t>
        </w:r>
        <w:r w:rsidR="00A823CC" w:rsidRPr="00A823CC">
          <w:rPr>
            <w:sz w:val="24"/>
            <w:szCs w:val="24"/>
          </w:rPr>
          <w:t xml:space="preserve"> Social</w:t>
        </w:r>
      </w:ins>
      <w:r w:rsidR="00A823CC" w:rsidRPr="00A823CC">
        <w:rPr>
          <w:sz w:val="24"/>
          <w:szCs w:val="24"/>
        </w:rPr>
        <w:t xml:space="preserve"> Psychology 65: </w:t>
      </w:r>
      <w:del w:id="388" w:author="C.H.J. Hartgerink" w:date="2015-07-08T19:26:00Z">
        <w:r w:rsidR="009F07A0" w:rsidRPr="009F07A0">
          <w:rPr>
            <w:sz w:val="24"/>
          </w:rPr>
          <w:delText>2271-2279</w:delText>
        </w:r>
      </w:del>
      <w:ins w:id="389" w:author="C.H.J. Hartgerink" w:date="2015-07-08T19:26:00Z">
        <w:r w:rsidR="00A823CC" w:rsidRPr="00A823CC">
          <w:rPr>
            <w:sz w:val="24"/>
            <w:szCs w:val="24"/>
          </w:rPr>
          <w:t>145–153</w:t>
        </w:r>
      </w:ins>
      <w:r w:rsidR="00A823CC" w:rsidRPr="00A823CC">
        <w:rPr>
          <w:sz w:val="24"/>
          <w:szCs w:val="24"/>
        </w:rPr>
        <w:t>.</w:t>
      </w:r>
    </w:p>
    <w:p w14:paraId="62B215EA" w14:textId="77777777" w:rsidR="00CD0CB9" w:rsidRPr="009F07A0" w:rsidRDefault="00CD0CB9" w:rsidP="009F07A0">
      <w:pPr>
        <w:pStyle w:val="bibitem"/>
        <w:widowControl/>
        <w:spacing w:line="480" w:lineRule="auto"/>
        <w:ind w:left="450" w:hanging="450"/>
        <w:rPr>
          <w:del w:id="390" w:author="C.H.J. Hartgerink" w:date="2015-07-08T19:26:00Z"/>
          <w:sz w:val="24"/>
        </w:rPr>
      </w:pPr>
      <w:del w:id="391" w:author="C.H.J. Hartgerink" w:date="2015-07-08T19:26:00Z">
        <w:r w:rsidRPr="009F07A0">
          <w:rPr>
            <w:sz w:val="24"/>
          </w:rPr>
          <w:delText>[</w:delText>
        </w:r>
        <w:bookmarkStart w:id="392" w:name="BIB_Leggett2013"/>
        <w:r w:rsidRPr="009F07A0">
          <w:rPr>
            <w:sz w:val="24"/>
          </w:rPr>
          <w:delText>10</w:delText>
        </w:r>
        <w:bookmarkEnd w:id="392"/>
        <w:r w:rsidRPr="009F07A0">
          <w:rPr>
            <w:sz w:val="24"/>
          </w:rPr>
          <w:delText>]</w:delText>
        </w:r>
        <w:r w:rsidRPr="009F07A0">
          <w:rPr>
            <w:sz w:val="24"/>
          </w:rPr>
          <w:tab/>
          <w:delText xml:space="preserve">Leggett N, Thomas N, Loetscher T, Nicholls M (2013) The life of p: just significant results are on the rise. Quarterly Journal of Experimental Psychology 66: 2303-2309. </w:delText>
        </w:r>
      </w:del>
    </w:p>
    <w:p w14:paraId="64FFABB0" w14:textId="77777777" w:rsidR="00CD0CB9" w:rsidRPr="009F07A0" w:rsidRDefault="00CD0CB9" w:rsidP="009F07A0">
      <w:pPr>
        <w:pStyle w:val="bibitem"/>
        <w:widowControl/>
        <w:spacing w:line="480" w:lineRule="auto"/>
        <w:ind w:left="450" w:hanging="450"/>
        <w:rPr>
          <w:del w:id="393" w:author="C.H.J. Hartgerink" w:date="2015-07-08T19:26:00Z"/>
          <w:sz w:val="24"/>
        </w:rPr>
      </w:pPr>
      <w:del w:id="394" w:author="C.H.J. Hartgerink" w:date="2015-07-08T19:26:00Z">
        <w:r w:rsidRPr="009F07A0">
          <w:rPr>
            <w:sz w:val="24"/>
          </w:rPr>
          <w:delText>[</w:delText>
        </w:r>
        <w:bookmarkStart w:id="395" w:name="BIB_Lakens2014"/>
        <w:r w:rsidRPr="009F07A0">
          <w:rPr>
            <w:sz w:val="24"/>
          </w:rPr>
          <w:delText>11</w:delText>
        </w:r>
        <w:bookmarkEnd w:id="395"/>
        <w:r w:rsidRPr="009F07A0">
          <w:rPr>
            <w:sz w:val="24"/>
          </w:rPr>
          <w:delText>]</w:delText>
        </w:r>
        <w:r w:rsidRPr="009F07A0">
          <w:rPr>
            <w:sz w:val="24"/>
          </w:rPr>
          <w:tab/>
          <w:delText>Lakens D (2014) What p-hacking really looks like: A comment on Masicampo and LaLande (2012). The Quarterly Jou</w:delText>
        </w:r>
        <w:r w:rsidR="009F07A0" w:rsidRPr="009F07A0">
          <w:rPr>
            <w:sz w:val="24"/>
          </w:rPr>
          <w:delText>rnal of Experimental Psychology</w:delText>
        </w:r>
        <w:r w:rsidRPr="009F07A0">
          <w:rPr>
            <w:sz w:val="24"/>
          </w:rPr>
          <w:delText xml:space="preserve">. </w:delText>
        </w:r>
      </w:del>
    </w:p>
    <w:p w14:paraId="49AE304D" w14:textId="77777777" w:rsidR="00000000" w:rsidRPr="00A823CC" w:rsidRDefault="00936B5D" w:rsidP="00A823CC">
      <w:pPr>
        <w:pStyle w:val="bibitem"/>
        <w:widowControl/>
        <w:spacing w:line="480" w:lineRule="auto"/>
        <w:rPr>
          <w:ins w:id="396" w:author="C.H.J. Hartgerink" w:date="2015-07-08T19:26:00Z"/>
          <w:sz w:val="24"/>
          <w:szCs w:val="24"/>
        </w:rPr>
      </w:pPr>
      <w:ins w:id="397" w:author="C.H.J. Hartgerink" w:date="2015-07-08T19:26:00Z">
        <w:r w:rsidRPr="00A823CC">
          <w:rPr>
            <w:sz w:val="24"/>
            <w:szCs w:val="24"/>
          </w:rPr>
          <w:t>[</w:t>
        </w:r>
        <w:bookmarkStart w:id="398" w:name="BIB_Sedlmeier1989_yc"/>
        <w:r w:rsidRPr="00A823CC">
          <w:rPr>
            <w:sz w:val="24"/>
            <w:szCs w:val="24"/>
          </w:rPr>
          <w:t>15</w:t>
        </w:r>
        <w:bookmarkEnd w:id="398"/>
        <w:r w:rsidRPr="00A823CC">
          <w:rPr>
            <w:sz w:val="24"/>
            <w:szCs w:val="24"/>
          </w:rPr>
          <w:t>]</w:t>
        </w:r>
        <w:r w:rsidRPr="00A823CC">
          <w:rPr>
            <w:sz w:val="24"/>
            <w:szCs w:val="24"/>
          </w:rPr>
          <w:tab/>
          <w:t>Sedlmeier P, Gigerenzer G (1989) Do studies of statistical power have an effect on the power of studies? Psy</w:t>
        </w:r>
        <w:r w:rsidRPr="00A823CC">
          <w:rPr>
            <w:sz w:val="24"/>
            <w:szCs w:val="24"/>
          </w:rPr>
          <w:t>ch</w:t>
        </w:r>
        <w:r w:rsidR="00A823CC" w:rsidRPr="00A823CC">
          <w:rPr>
            <w:sz w:val="24"/>
            <w:szCs w:val="24"/>
          </w:rPr>
          <w:t>ological Bulletin 105: 309–316.</w:t>
        </w:r>
      </w:ins>
    </w:p>
    <w:p w14:paraId="3A7FD469" w14:textId="77777777" w:rsidR="00000000" w:rsidRPr="00A823CC" w:rsidRDefault="00936B5D" w:rsidP="00A823CC">
      <w:pPr>
        <w:pStyle w:val="bibitem"/>
        <w:widowControl/>
        <w:spacing w:line="480" w:lineRule="auto"/>
        <w:rPr>
          <w:ins w:id="399" w:author="C.H.J. Hartgerink" w:date="2015-07-08T19:26:00Z"/>
          <w:sz w:val="24"/>
          <w:szCs w:val="24"/>
        </w:rPr>
      </w:pPr>
      <w:ins w:id="400" w:author="C.H.J. Hartgerink" w:date="2015-07-08T19:26:00Z">
        <w:r w:rsidRPr="00A823CC">
          <w:rPr>
            <w:sz w:val="24"/>
            <w:szCs w:val="24"/>
          </w:rPr>
          <w:lastRenderedPageBreak/>
          <w:t>[</w:t>
        </w:r>
        <w:bookmarkStart w:id="401" w:name="BIB_Moher1994_ra"/>
        <w:r w:rsidRPr="00A823CC">
          <w:rPr>
            <w:sz w:val="24"/>
            <w:szCs w:val="24"/>
          </w:rPr>
          <w:t>16</w:t>
        </w:r>
        <w:bookmarkEnd w:id="401"/>
        <w:r w:rsidRPr="00A823CC">
          <w:rPr>
            <w:sz w:val="24"/>
            <w:szCs w:val="24"/>
          </w:rPr>
          <w:t>]</w:t>
        </w:r>
        <w:r w:rsidRPr="00A823CC">
          <w:rPr>
            <w:sz w:val="24"/>
            <w:szCs w:val="24"/>
          </w:rPr>
          <w:tab/>
          <w:t>Moher D, Dulberg CS, Wells GA (1994) Statistical power, sample size, and their reporting in randomized controlled trials</w:t>
        </w:r>
        <w:r w:rsidRPr="00A823CC">
          <w:rPr>
            <w:sz w:val="24"/>
            <w:szCs w:val="24"/>
          </w:rPr>
          <w:t xml:space="preserve">. JAMA: the journal of the American Medical Association 272: 122–124. </w:t>
        </w:r>
      </w:ins>
    </w:p>
    <w:p w14:paraId="5504A333" w14:textId="77777777" w:rsidR="00000000" w:rsidRPr="00A823CC" w:rsidRDefault="00936B5D" w:rsidP="00A823CC">
      <w:pPr>
        <w:pStyle w:val="bibitem"/>
        <w:widowControl/>
        <w:spacing w:line="480" w:lineRule="auto"/>
        <w:rPr>
          <w:ins w:id="402" w:author="C.H.J. Hartgerink" w:date="2015-07-08T19:26:00Z"/>
          <w:sz w:val="24"/>
          <w:szCs w:val="24"/>
        </w:rPr>
      </w:pPr>
      <w:ins w:id="403" w:author="C.H.J. Hartgerink" w:date="2015-07-08T19:26:00Z">
        <w:r w:rsidRPr="00A823CC">
          <w:rPr>
            <w:sz w:val="24"/>
            <w:szCs w:val="24"/>
          </w:rPr>
          <w:t>[</w:t>
        </w:r>
        <w:bookmarkStart w:id="404" w:name="BIB_Ioannidis2005_am"/>
        <w:r w:rsidRPr="00A823CC">
          <w:rPr>
            <w:sz w:val="24"/>
            <w:szCs w:val="24"/>
          </w:rPr>
          <w:t>17</w:t>
        </w:r>
        <w:bookmarkEnd w:id="404"/>
        <w:r w:rsidRPr="00A823CC">
          <w:rPr>
            <w:sz w:val="24"/>
            <w:szCs w:val="24"/>
          </w:rPr>
          <w:t>]</w:t>
        </w:r>
        <w:r w:rsidRPr="00A823CC">
          <w:rPr>
            <w:sz w:val="24"/>
            <w:szCs w:val="24"/>
          </w:rPr>
          <w:tab/>
          <w:t xml:space="preserve">Ioannidis JPA (2005) Why most published research findings are false. PLoS medicine 2: e124. </w:t>
        </w:r>
      </w:ins>
    </w:p>
    <w:p w14:paraId="2DF5BA50" w14:textId="77777777" w:rsidR="00000000" w:rsidRPr="00A823CC" w:rsidRDefault="00936B5D" w:rsidP="00A823CC">
      <w:pPr>
        <w:pStyle w:val="bibitem"/>
        <w:widowControl/>
        <w:spacing w:line="480" w:lineRule="auto"/>
        <w:rPr>
          <w:ins w:id="405" w:author="C.H.J. Hartgerink" w:date="2015-07-08T19:26:00Z"/>
          <w:sz w:val="24"/>
          <w:szCs w:val="24"/>
        </w:rPr>
      </w:pPr>
      <w:ins w:id="406" w:author="C.H.J. Hartgerink" w:date="2015-07-08T19:26:00Z">
        <w:r w:rsidRPr="00A823CC">
          <w:rPr>
            <w:sz w:val="24"/>
            <w:szCs w:val="24"/>
          </w:rPr>
          <w:t>[</w:t>
        </w:r>
        <w:bookmarkStart w:id="407" w:name="BIB_Krawczyk2015_uh"/>
        <w:r w:rsidRPr="00A823CC">
          <w:rPr>
            <w:sz w:val="24"/>
            <w:szCs w:val="24"/>
          </w:rPr>
          <w:t>18</w:t>
        </w:r>
        <w:bookmarkEnd w:id="407"/>
        <w:r w:rsidRPr="00A823CC">
          <w:rPr>
            <w:sz w:val="24"/>
            <w:szCs w:val="24"/>
          </w:rPr>
          <w:t>]</w:t>
        </w:r>
        <w:r w:rsidRPr="00A823CC">
          <w:rPr>
            <w:sz w:val="24"/>
            <w:szCs w:val="24"/>
          </w:rPr>
          <w:tab/>
          <w:t>Krawczyk M (2015) The search for significance: A few peculiarities in the distribution of P values in experimental psychology lit</w:t>
        </w:r>
        <w:r w:rsidR="00A823CC" w:rsidRPr="00A823CC">
          <w:rPr>
            <w:sz w:val="24"/>
            <w:szCs w:val="24"/>
          </w:rPr>
          <w:t>erature. PloS one 10: e0127872.</w:t>
        </w:r>
      </w:ins>
    </w:p>
    <w:p w14:paraId="46F96049" w14:textId="77777777" w:rsidR="00A823CC" w:rsidRDefault="00A823CC" w:rsidP="00A823CC">
      <w:pPr>
        <w:pStyle w:val="Heading2"/>
        <w:widowControl/>
        <w:spacing w:before="0" w:after="0" w:line="480" w:lineRule="auto"/>
        <w:rPr>
          <w:rPrChange w:id="408" w:author="C.H.J. Hartgerink" w:date="2015-07-08T19:26:00Z">
            <w:rPr>
              <w:sz w:val="36"/>
            </w:rPr>
          </w:rPrChange>
        </w:rPr>
        <w:pPrChange w:id="409" w:author="C.H.J. Hartgerink" w:date="2015-07-08T19:26:00Z">
          <w:pPr>
            <w:pStyle w:val="Heading2"/>
            <w:widowControl/>
            <w:spacing w:before="0"/>
          </w:pPr>
        </w:pPrChange>
      </w:pPr>
      <w:r>
        <w:rPr>
          <w:rPrChange w:id="410" w:author="C.H.J. Hartgerink" w:date="2015-07-08T19:26:00Z">
            <w:rPr>
              <w:sz w:val="36"/>
            </w:rPr>
          </w:rPrChange>
        </w:rPr>
        <w:t>Supporting Information</w:t>
      </w:r>
    </w:p>
    <w:p w14:paraId="67EFA676" w14:textId="3F6A7E8A" w:rsidR="003A649D" w:rsidRPr="00A823CC" w:rsidRDefault="009F07A0" w:rsidP="00A823CC">
      <w:pPr>
        <w:pStyle w:val="Heading2"/>
        <w:widowControl/>
        <w:spacing w:before="0" w:after="0" w:line="480" w:lineRule="auto"/>
        <w:rPr>
          <w:sz w:val="24"/>
          <w:szCs w:val="24"/>
        </w:rPr>
        <w:pPrChange w:id="411" w:author="C.H.J. Hartgerink" w:date="2015-07-08T19:26:00Z">
          <w:pPr>
            <w:jc w:val="left"/>
          </w:pPr>
        </w:pPrChange>
      </w:pPr>
      <w:del w:id="412" w:author="C.H.J. Hartgerink" w:date="2015-07-08T19:26:00Z">
        <w:r w:rsidRPr="009F07A0">
          <w:rPr>
            <w:b w:val="0"/>
            <w:bCs w:val="0"/>
            <w:sz w:val="24"/>
          </w:rPr>
          <w:delText>S1 File. Strong reanalysis results per discipline.</w:delText>
        </w:r>
      </w:del>
      <w:ins w:id="413" w:author="C.H.J. Hartgerink" w:date="2015-07-08T19:26:00Z">
        <w:r w:rsidR="00A823CC" w:rsidRPr="00A823CC">
          <w:rPr>
            <w:sz w:val="24"/>
            <w:szCs w:val="24"/>
          </w:rPr>
          <w:fldChar w:fldCharType="begin"/>
        </w:r>
        <w:r w:rsidR="00A823CC" w:rsidRPr="00A823CC">
          <w:rPr>
            <w:sz w:val="24"/>
            <w:szCs w:val="24"/>
          </w:rPr>
          <w:instrText xml:space="preserve"> HYPERLINK "https://github.com/chartgerink/2015head/raw/master/submission/round\%201\%20review/S1\%20Reanalysis\%20results\%20per\%20discipline.xlsx" </w:instrText>
        </w:r>
        <w:r w:rsidR="00A823CC" w:rsidRPr="00A823CC">
          <w:rPr>
            <w:sz w:val="24"/>
            <w:szCs w:val="24"/>
          </w:rPr>
        </w:r>
        <w:r w:rsidR="00A823CC" w:rsidRPr="00A823CC">
          <w:rPr>
            <w:sz w:val="24"/>
            <w:szCs w:val="24"/>
          </w:rPr>
          <w:fldChar w:fldCharType="separate"/>
        </w:r>
        <w:r w:rsidR="00A823CC" w:rsidRPr="00A823CC">
          <w:rPr>
            <w:sz w:val="24"/>
            <w:szCs w:val="24"/>
          </w:rPr>
          <w:t>S1 File. Full reanalysis results per discipline.</w:t>
        </w:r>
        <w:r w:rsidR="00A823CC" w:rsidRPr="00A823CC">
          <w:rPr>
            <w:sz w:val="24"/>
            <w:szCs w:val="24"/>
          </w:rPr>
          <w:fldChar w:fldCharType="end"/>
        </w:r>
      </w:ins>
    </w:p>
    <w:sectPr w:rsidR="003A649D" w:rsidRPr="00A823CC" w:rsidSect="00514F1E">
      <w:headerReference w:type="default" r:id="rId10"/>
      <w:footerReference w:type="default" r:id="rId11"/>
      <w:pgSz w:w="12280" w:h="15900"/>
      <w:pgMar w:top="2180" w:right="1452" w:bottom="1170" w:left="1724" w:header="720" w:footer="720" w:gutter="0"/>
      <w:lnNumType w:countBy="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02096" w14:textId="77777777" w:rsidR="00936B5D" w:rsidRDefault="00936B5D">
      <w:r>
        <w:separator/>
      </w:r>
    </w:p>
  </w:endnote>
  <w:endnote w:type="continuationSeparator" w:id="0">
    <w:p w14:paraId="4652C5CE" w14:textId="77777777" w:rsidR="00936B5D" w:rsidRDefault="00936B5D">
      <w:r>
        <w:continuationSeparator/>
      </w:r>
    </w:p>
  </w:endnote>
  <w:endnote w:type="continuationNotice" w:id="1">
    <w:p w14:paraId="43BDCF6B" w14:textId="77777777" w:rsidR="00936B5D" w:rsidRDefault="00936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1E3D1" w14:textId="77777777" w:rsidR="00000000" w:rsidRDefault="00936B5D">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5DE17" w14:textId="77777777" w:rsidR="00936B5D" w:rsidRDefault="00936B5D">
      <w:r>
        <w:separator/>
      </w:r>
    </w:p>
  </w:footnote>
  <w:footnote w:type="continuationSeparator" w:id="0">
    <w:p w14:paraId="3E51F027" w14:textId="77777777" w:rsidR="00936B5D" w:rsidRDefault="00936B5D">
      <w:r>
        <w:continuationSeparator/>
      </w:r>
    </w:p>
  </w:footnote>
  <w:footnote w:type="continuationNotice" w:id="1">
    <w:p w14:paraId="3464716A" w14:textId="77777777" w:rsidR="00936B5D" w:rsidRDefault="00936B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95DC7" w14:textId="77777777" w:rsidR="003A649D" w:rsidRDefault="003A64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5"/>
  </w:compat>
  <w:rsids>
    <w:rsidRoot w:val="00514F1E"/>
    <w:rsid w:val="00017673"/>
    <w:rsid w:val="00044120"/>
    <w:rsid w:val="00050378"/>
    <w:rsid w:val="001F2C31"/>
    <w:rsid w:val="003A649D"/>
    <w:rsid w:val="00514F1E"/>
    <w:rsid w:val="0079633C"/>
    <w:rsid w:val="009159AB"/>
    <w:rsid w:val="00936B5D"/>
    <w:rsid w:val="009D370B"/>
    <w:rsid w:val="009F07A0"/>
    <w:rsid w:val="00A823CC"/>
    <w:rsid w:val="00C062D8"/>
    <w:rsid w:val="00CD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17A10D-25DC-4BA6-BB75-241F9EE6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0"/>
      <w:szCs w:val="20"/>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0"/>
      <w:szCs w:val="2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0"/>
      <w:szCs w:val="20"/>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Hyperlink">
    <w:name w:val="Hyperlink"/>
    <w:basedOn w:val="DefaultParagraphFont"/>
    <w:uiPriority w:val="99"/>
    <w:unhideWhenUsed/>
    <w:rsid w:val="00514F1E"/>
    <w:rPr>
      <w:rFonts w:cs="Times New Roman"/>
      <w:color w:val="0563C1" w:themeColor="hyperlink"/>
      <w:u w:val="single"/>
    </w:rPr>
  </w:style>
  <w:style w:type="character" w:styleId="LineNumber">
    <w:name w:val="line number"/>
    <w:basedOn w:val="DefaultParagraphFont"/>
    <w:uiPriority w:val="99"/>
    <w:semiHidden/>
    <w:unhideWhenUsed/>
    <w:rsid w:val="00514F1E"/>
  </w:style>
  <w:style w:type="paragraph" w:styleId="BalloonText">
    <w:name w:val="Balloon Text"/>
    <w:basedOn w:val="Normal"/>
    <w:link w:val="BalloonTextChar"/>
    <w:uiPriority w:val="99"/>
    <w:semiHidden/>
    <w:unhideWhenUsed/>
    <w:rsid w:val="007963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33C"/>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j.hartgerink@tilburguniversit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sxa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66AA-BCAE-44BC-9FE7-17EE6961CA2D}">
  <ds:schemaRefs>
    <ds:schemaRef ds:uri="http://schemas.openxmlformats.org/officeDocument/2006/bibliography"/>
  </ds:schemaRefs>
</ds:datastoreItem>
</file>

<file path=customXml/itemProps2.xml><?xml version="1.0" encoding="utf-8"?>
<ds:datastoreItem xmlns:ds="http://schemas.openxmlformats.org/officeDocument/2006/customXml" ds:itemID="{530D04EE-63E0-469B-A371-18CA8704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Original file was 31568.tex</vt:lpstr>
    </vt:vector>
  </TitlesOfParts>
  <Company/>
  <LinksUpToDate>false</LinksUpToDate>
  <CharactersWithSpaces>24425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31568.tex</dc:title>
  <dc:subject/>
  <dc:creator>C.H.J. Hartgerink</dc:creator>
  <cp:keywords/>
  <dc:description>Created using latex2rtf 2.3.8 r1240 (released June 16 2014) on Wed Jul  8 14:43:55 2015</dc:description>
  <cp:lastModifiedBy>C.H.J. Hartgerink</cp:lastModifiedBy>
  <cp:revision>1</cp:revision>
  <cp:lastPrinted>2015-07-08T15:06:00Z</cp:lastPrinted>
  <dcterms:created xsi:type="dcterms:W3CDTF">2015-07-08T15:06:00Z</dcterms:created>
  <dcterms:modified xsi:type="dcterms:W3CDTF">2015-07-08T17:26:00Z</dcterms:modified>
</cp:coreProperties>
</file>